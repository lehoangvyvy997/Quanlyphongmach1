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3A7AC" w14:textId="77777777" w:rsidR="00D97B35" w:rsidRPr="000D18B0" w:rsidRDefault="00D97B35" w:rsidP="00D97B35">
      <w:pPr>
        <w:spacing w:line="360" w:lineRule="auto"/>
        <w:jc w:val="center"/>
        <w:rPr>
          <w:rFonts w:ascii="Times New Roman" w:hAnsi="Times New Roman" w:cs="Times New Roman"/>
          <w:b/>
          <w:noProof/>
          <w:sz w:val="28"/>
          <w:lang w:val="vi-VN"/>
        </w:rPr>
      </w:pPr>
      <w:r w:rsidRPr="000D18B0">
        <w:rPr>
          <w:rFonts w:ascii="Times New Roman" w:hAnsi="Times New Roman" w:cs="Times New Roman"/>
          <w:i/>
          <w:noProof/>
          <w:lang w:val="vi-VN" w:eastAsia="vi-VN"/>
        </w:rPr>
        <mc:AlternateContent>
          <mc:Choice Requires="wpg">
            <w:drawing>
              <wp:anchor distT="0" distB="0" distL="114300" distR="114300" simplePos="0" relativeHeight="251659264" behindDoc="1" locked="0" layoutInCell="1" allowOverlap="1" wp14:anchorId="0CA0BFF8" wp14:editId="0DF13EB3">
                <wp:simplePos x="0" y="0"/>
                <wp:positionH relativeFrom="margin">
                  <wp:align>left</wp:align>
                </wp:positionH>
                <wp:positionV relativeFrom="paragraph">
                  <wp:posOffset>-341712</wp:posOffset>
                </wp:positionV>
                <wp:extent cx="6467475" cy="8915400"/>
                <wp:effectExtent l="0" t="0" r="9525" b="0"/>
                <wp:wrapNone/>
                <wp:docPr id="155"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7475" cy="8915400"/>
                          <a:chOff x="1625" y="1003"/>
                          <a:chExt cx="9158" cy="14683"/>
                        </a:xfrm>
                      </wpg:grpSpPr>
                      <wps:wsp>
                        <wps:cNvPr id="156" name="Freeform 144"/>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Freeform 145"/>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146"/>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147"/>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Freeform 148"/>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149"/>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150"/>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151"/>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152"/>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153"/>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154"/>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155"/>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156"/>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157"/>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Freeform 158"/>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Freeform 159"/>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 name="Freeform 160"/>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Freeform 161"/>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Freeform 162"/>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Freeform 163"/>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164"/>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165"/>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166"/>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167"/>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68"/>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69"/>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70"/>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71"/>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72"/>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73"/>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74"/>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5"/>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176"/>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177"/>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178"/>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179"/>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180"/>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181"/>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182"/>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183"/>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184"/>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185"/>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186"/>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187"/>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188"/>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Freeform 189"/>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 name="Freeform 190"/>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Rectangle 191"/>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 name="Rectangle 192"/>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 name="Freeform 193"/>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5" name="Freeform 194"/>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195"/>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196"/>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197"/>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198"/>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199"/>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200"/>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201"/>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202"/>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203"/>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Freeform 204"/>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205"/>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206"/>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207"/>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208"/>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Rectangle 209"/>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1" name="Rectangle 210"/>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F32747" id="Group 143" o:spid="_x0000_s1026" style="position:absolute;margin-left:0;margin-top:-26.9pt;width:509.25pt;height:702pt;z-index:-251657216;mso-position-horizontal:left;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">
                <v:shape id="Freeform 144"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5"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46"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47"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8"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9"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50"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51"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52"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53"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54"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5"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6"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57"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8"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9"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60"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61"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162"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163"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4"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5"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6"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7"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168"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169"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170"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71"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72"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73"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4"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5"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76"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7"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78"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" path="m14,77l5,53,,39,5,20,14,5,24,,34,5r14,5l58,20r4,9l62,48,58,63,53,77,43,82r-9,5l24,82,14,77xe" fillcolor="#005196" stroked="f">
                  <v:path arrowok="t" o:connecttype="custom" o:connectlocs="14,77;5,53;0,39;5,20;14,5;24,0;34,5;48,10;58,20;62,29;62,48;58,63;53,77;43,82;34,87;24,82;14,77" o:connectangles="0,0,0,0,0,0,0,0,0,0,0,0,0,0,0,0,0"/>
                </v:shape>
                <v:shape id="Freeform 179"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80"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81"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82"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83"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84"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85"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86"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7"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88"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89"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90"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91"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" fillcolor="#005196" stroked="f"/>
                <v:rect id="Rectangle 192"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" fillcolor="#005196" stroked="f"/>
                <v:shape id="Freeform 193"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94"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5"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96"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" path="m9,9l,28,,48,,67,9,81r10,5l33,81,43,76r9,-9l57,52r,-14l52,24,48,9,43,4,28,,19,,9,9xe" fillcolor="#005196" stroked="f">
                  <v:path arrowok="t" o:connecttype="custom" o:connectlocs="9,9;0,28;0,48;0,67;9,81;19,86;33,81;43,76;52,67;57,52;57,38;52,24;48,9;43,4;28,0;19,0;9,9" o:connectangles="0,0,0,0,0,0,0,0,0,0,0,0,0,0,0,0,0"/>
                </v:shape>
                <v:shape id="Freeform 197"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8"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9"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200"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201"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202"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203"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204"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5"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206"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207"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8"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9"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" fillcolor="#005196" stroked="f"/>
                <v:rect id="Rectangle 210"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" fillcolor="#005196" stroked="f"/>
                <w10:wrap anchorx="margin"/>
              </v:group>
            </w:pict>
          </mc:Fallback>
        </mc:AlternateContent>
      </w:r>
      <w:r w:rsidRPr="000D18B0">
        <w:rPr>
          <w:rFonts w:ascii="Times New Roman" w:hAnsi="Times New Roman" w:cs="Times New Roman"/>
          <w:b/>
          <w:noProof/>
          <w:lang w:val="vi-VN"/>
        </w:rPr>
        <w:t xml:space="preserve">              </w:t>
      </w:r>
      <w:r w:rsidRPr="000D18B0">
        <w:rPr>
          <w:rFonts w:ascii="Times New Roman" w:hAnsi="Times New Roman" w:cs="Times New Roman"/>
          <w:b/>
          <w:noProof/>
          <w:sz w:val="28"/>
          <w:lang w:val="vi-VN"/>
        </w:rPr>
        <w:t>TRƯỜNG ĐẠI HỌC CÔNG NGHỆ THÔNG TIN</w:t>
      </w:r>
    </w:p>
    <w:p w14:paraId="0EC41EBF" w14:textId="77777777" w:rsidR="00D97B35" w:rsidRPr="000D18B0" w:rsidRDefault="00D97B35" w:rsidP="00D97B35">
      <w:pPr>
        <w:spacing w:line="360" w:lineRule="auto"/>
        <w:jc w:val="center"/>
        <w:rPr>
          <w:rFonts w:ascii="Times New Roman" w:hAnsi="Times New Roman" w:cs="Times New Roman"/>
          <w:b/>
          <w:noProof/>
          <w:sz w:val="28"/>
          <w:lang w:val="vi-VN"/>
        </w:rPr>
      </w:pPr>
      <w:r w:rsidRPr="000D18B0">
        <w:rPr>
          <w:rFonts w:ascii="Times New Roman" w:hAnsi="Times New Roman" w:cs="Times New Roman"/>
          <w:b/>
          <w:noProof/>
          <w:sz w:val="28"/>
          <w:lang w:val="vi-VN"/>
        </w:rPr>
        <w:t xml:space="preserve">            KHOA CÔNG NGHỆ PHẦN MỀM</w:t>
      </w:r>
    </w:p>
    <w:p w14:paraId="14DC2DC7" w14:textId="77777777" w:rsidR="00D97B35" w:rsidRPr="000D18B0" w:rsidRDefault="00D97B35" w:rsidP="00D97B35">
      <w:pPr>
        <w:tabs>
          <w:tab w:val="left" w:pos="0"/>
        </w:tabs>
        <w:spacing w:line="360" w:lineRule="auto"/>
        <w:rPr>
          <w:rFonts w:ascii="Times New Roman" w:hAnsi="Times New Roman" w:cs="Times New Roman"/>
          <w:b/>
          <w:noProof/>
          <w:sz w:val="36"/>
          <w:szCs w:val="36"/>
          <w:lang w:val="vi-VN"/>
        </w:rPr>
      </w:pPr>
      <w:r w:rsidRPr="000D18B0">
        <w:rPr>
          <w:rFonts w:ascii="Times New Roman" w:hAnsi="Times New Roman" w:cs="Times New Roman"/>
          <w:noProof/>
          <w:lang w:val="vi-VN" w:eastAsia="vi-VN"/>
        </w:rPr>
        <w:drawing>
          <wp:anchor distT="0" distB="0" distL="114300" distR="114300" simplePos="0" relativeHeight="251660288" behindDoc="1" locked="0" layoutInCell="1" allowOverlap="1" wp14:anchorId="7AFF15F1" wp14:editId="26F9B23E">
            <wp:simplePos x="0" y="0"/>
            <wp:positionH relativeFrom="margin">
              <wp:posOffset>2276475</wp:posOffset>
            </wp:positionH>
            <wp:positionV relativeFrom="paragraph">
              <wp:posOffset>99695</wp:posOffset>
            </wp:positionV>
            <wp:extent cx="1933575" cy="1450975"/>
            <wp:effectExtent l="0" t="0" r="9525" b="0"/>
            <wp:wrapNone/>
            <wp:docPr id="1" name="Picture 5" descr="U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IT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33575" cy="1450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D4DB19" w14:textId="77777777" w:rsidR="00D97B35" w:rsidRPr="000D18B0" w:rsidRDefault="00D97B35" w:rsidP="00D97B35">
      <w:pPr>
        <w:spacing w:line="360" w:lineRule="auto"/>
        <w:ind w:left="-142"/>
        <w:jc w:val="center"/>
        <w:rPr>
          <w:rFonts w:ascii="Times New Roman" w:hAnsi="Times New Roman" w:cs="Times New Roman"/>
          <w:b/>
          <w:noProof/>
          <w:sz w:val="36"/>
          <w:szCs w:val="36"/>
          <w:lang w:val="vi-VN"/>
        </w:rPr>
      </w:pPr>
    </w:p>
    <w:p w14:paraId="49E62393" w14:textId="77777777" w:rsidR="00D97B35" w:rsidRPr="000D18B0" w:rsidRDefault="00D97B35" w:rsidP="00D97B35">
      <w:pPr>
        <w:spacing w:line="360" w:lineRule="auto"/>
        <w:ind w:left="-142"/>
        <w:jc w:val="center"/>
        <w:rPr>
          <w:rFonts w:ascii="Times New Roman" w:hAnsi="Times New Roman" w:cs="Times New Roman"/>
          <w:b/>
          <w:noProof/>
          <w:sz w:val="36"/>
          <w:szCs w:val="36"/>
          <w:lang w:val="vi-VN"/>
        </w:rPr>
      </w:pPr>
    </w:p>
    <w:p w14:paraId="1CEFA1E9" w14:textId="77777777" w:rsidR="00D97B35" w:rsidRPr="000D18B0" w:rsidRDefault="00D97B35" w:rsidP="00D97B35">
      <w:pPr>
        <w:spacing w:line="360" w:lineRule="auto"/>
        <w:ind w:left="-142"/>
        <w:jc w:val="center"/>
        <w:rPr>
          <w:rFonts w:ascii="Times New Roman" w:hAnsi="Times New Roman" w:cs="Times New Roman"/>
          <w:b/>
          <w:noProof/>
          <w:sz w:val="36"/>
          <w:szCs w:val="36"/>
          <w:lang w:val="vi-VN"/>
        </w:rPr>
      </w:pPr>
    </w:p>
    <w:p w14:paraId="30232383" w14:textId="660FD7CB" w:rsidR="00D97B35" w:rsidRPr="000D18B0" w:rsidRDefault="00D97B35" w:rsidP="00D97B35">
      <w:pPr>
        <w:spacing w:line="360" w:lineRule="auto"/>
        <w:ind w:left="-142"/>
        <w:jc w:val="center"/>
        <w:rPr>
          <w:rFonts w:ascii="Times New Roman" w:hAnsi="Times New Roman" w:cs="Times New Roman"/>
          <w:b/>
          <w:noProof/>
          <w:sz w:val="36"/>
          <w:szCs w:val="36"/>
          <w:lang w:val="vi-VN"/>
        </w:rPr>
      </w:pPr>
      <w:r w:rsidRPr="000D18B0">
        <w:rPr>
          <w:rFonts w:ascii="Times New Roman" w:hAnsi="Times New Roman" w:cs="Times New Roman"/>
          <w:b/>
          <w:noProof/>
          <w:sz w:val="36"/>
          <w:szCs w:val="36"/>
          <w:lang w:val="vi-VN"/>
        </w:rPr>
        <w:t xml:space="preserve">              BÁO CÁO </w:t>
      </w:r>
      <w:r w:rsidR="00027154" w:rsidRPr="000D18B0">
        <w:rPr>
          <w:rFonts w:ascii="Times New Roman" w:hAnsi="Times New Roman" w:cs="Times New Roman"/>
          <w:b/>
          <w:noProof/>
          <w:sz w:val="36"/>
          <w:szCs w:val="36"/>
          <w:lang w:val="vi-VN"/>
        </w:rPr>
        <w:t>ĐỒ ÁN MÔN HỌC</w:t>
      </w:r>
    </w:p>
    <w:p w14:paraId="4F163773" w14:textId="24B89CCA" w:rsidR="00D97B35" w:rsidRPr="000D18B0" w:rsidRDefault="00D97B35" w:rsidP="00D97B35">
      <w:pPr>
        <w:spacing w:line="360" w:lineRule="auto"/>
        <w:ind w:left="-142"/>
        <w:jc w:val="center"/>
        <w:rPr>
          <w:rFonts w:ascii="Times New Roman" w:hAnsi="Times New Roman" w:cs="Times New Roman"/>
          <w:b/>
          <w:noProof/>
          <w:sz w:val="36"/>
          <w:szCs w:val="36"/>
          <w:lang w:val="vi-VN"/>
        </w:rPr>
      </w:pPr>
      <w:r w:rsidRPr="000D18B0">
        <w:rPr>
          <w:rFonts w:ascii="Times New Roman" w:hAnsi="Times New Roman" w:cs="Times New Roman"/>
          <w:b/>
          <w:noProof/>
          <w:sz w:val="36"/>
          <w:szCs w:val="36"/>
          <w:lang w:val="vi-VN"/>
        </w:rPr>
        <w:t xml:space="preserve">            </w:t>
      </w:r>
      <w:r w:rsidR="003871EA" w:rsidRPr="000D18B0">
        <w:rPr>
          <w:rFonts w:ascii="Times New Roman" w:hAnsi="Times New Roman" w:cs="Times New Roman"/>
          <w:b/>
          <w:noProof/>
          <w:sz w:val="36"/>
          <w:szCs w:val="36"/>
          <w:lang w:val="vi-VN"/>
        </w:rPr>
        <w:t>CÔNG NGHỆ PHẦN MỀM CHUYÊN SÂU</w:t>
      </w:r>
    </w:p>
    <w:p w14:paraId="225A0EF8" w14:textId="3BB0A714" w:rsidR="00D97B35" w:rsidRPr="000D18B0" w:rsidRDefault="00D97B35" w:rsidP="00D97B35">
      <w:pPr>
        <w:spacing w:line="360" w:lineRule="auto"/>
        <w:ind w:left="-142"/>
        <w:jc w:val="center"/>
        <w:rPr>
          <w:rFonts w:ascii="Times New Roman" w:hAnsi="Times New Roman" w:cs="Times New Roman"/>
          <w:b/>
          <w:noProof/>
          <w:sz w:val="36"/>
          <w:szCs w:val="36"/>
          <w:lang w:val="vi-VN"/>
        </w:rPr>
      </w:pPr>
      <w:r w:rsidRPr="000D18B0">
        <w:rPr>
          <w:rFonts w:ascii="Times New Roman" w:hAnsi="Times New Roman" w:cs="Times New Roman"/>
          <w:b/>
          <w:noProof/>
          <w:sz w:val="36"/>
          <w:szCs w:val="36"/>
          <w:lang w:val="vi-VN"/>
        </w:rPr>
        <w:t xml:space="preserve">       </w:t>
      </w:r>
    </w:p>
    <w:p w14:paraId="73FD11EA" w14:textId="77777777" w:rsidR="00D97B35" w:rsidRPr="000D18B0" w:rsidRDefault="00D97B35" w:rsidP="00D97B35">
      <w:pPr>
        <w:tabs>
          <w:tab w:val="left" w:pos="0"/>
        </w:tabs>
        <w:spacing w:line="360" w:lineRule="auto"/>
        <w:rPr>
          <w:rFonts w:ascii="Times New Roman" w:hAnsi="Times New Roman" w:cs="Times New Roman"/>
          <w:b/>
          <w:noProof/>
          <w:sz w:val="30"/>
          <w:szCs w:val="30"/>
          <w:u w:val="single"/>
          <w:lang w:val="vi-VN"/>
        </w:rPr>
      </w:pPr>
      <w:r w:rsidRPr="000D18B0">
        <w:rPr>
          <w:rFonts w:ascii="Times New Roman" w:hAnsi="Times New Roman" w:cs="Times New Roman"/>
          <w:b/>
          <w:noProof/>
          <w:szCs w:val="28"/>
          <w:lang w:val="vi-VN"/>
        </w:rPr>
        <w:tab/>
      </w:r>
      <w:r w:rsidRPr="000D18B0">
        <w:rPr>
          <w:rFonts w:ascii="Times New Roman" w:hAnsi="Times New Roman" w:cs="Times New Roman"/>
          <w:b/>
          <w:noProof/>
          <w:sz w:val="30"/>
          <w:szCs w:val="30"/>
          <w:u w:val="single"/>
          <w:lang w:val="vi-VN"/>
        </w:rPr>
        <w:t xml:space="preserve">Đề tài: </w:t>
      </w:r>
    </w:p>
    <w:p w14:paraId="4EA52555" w14:textId="77777777" w:rsidR="00D97B35" w:rsidRPr="000D18B0" w:rsidRDefault="00D97B35" w:rsidP="00D97B35">
      <w:pPr>
        <w:spacing w:line="360" w:lineRule="auto"/>
        <w:ind w:left="-426" w:right="190"/>
        <w:jc w:val="center"/>
        <w:rPr>
          <w:rFonts w:ascii="Times New Roman" w:hAnsi="Times New Roman" w:cs="Times New Roman"/>
          <w:b/>
          <w:noProof/>
          <w:sz w:val="36"/>
          <w:szCs w:val="36"/>
          <w:lang w:val="vi-VN"/>
        </w:rPr>
      </w:pPr>
      <w:r w:rsidRPr="000D18B0">
        <w:rPr>
          <w:rFonts w:ascii="Times New Roman" w:hAnsi="Times New Roman" w:cs="Times New Roman"/>
          <w:b/>
          <w:noProof/>
          <w:color w:val="FF0000"/>
          <w:sz w:val="36"/>
          <w:szCs w:val="36"/>
          <w:lang w:val="vi-VN"/>
        </w:rPr>
        <w:t xml:space="preserve">                 </w:t>
      </w:r>
      <w:r w:rsidRPr="000D18B0">
        <w:rPr>
          <w:rFonts w:ascii="Times New Roman" w:hAnsi="Times New Roman" w:cs="Times New Roman"/>
          <w:b/>
          <w:noProof/>
          <w:sz w:val="36"/>
          <w:szCs w:val="36"/>
          <w:lang w:val="vi-VN"/>
        </w:rPr>
        <w:t>QUẢN LÝ PHÒNG MẠCH TƯ</w:t>
      </w:r>
    </w:p>
    <w:p w14:paraId="30961A4D" w14:textId="3C7AA740" w:rsidR="00D97B35" w:rsidRPr="000D18B0" w:rsidRDefault="00D97B35" w:rsidP="00D97B35">
      <w:pPr>
        <w:tabs>
          <w:tab w:val="left" w:pos="0"/>
        </w:tabs>
        <w:spacing w:line="360" w:lineRule="auto"/>
        <w:rPr>
          <w:rFonts w:ascii="Times New Roman" w:hAnsi="Times New Roman" w:cs="Times New Roman"/>
          <w:b/>
          <w:noProof/>
          <w:sz w:val="28"/>
          <w:szCs w:val="28"/>
          <w:lang w:val="vi-VN"/>
        </w:rPr>
      </w:pPr>
      <w:r w:rsidRPr="000D18B0">
        <w:rPr>
          <w:rFonts w:ascii="Times New Roman" w:hAnsi="Times New Roman" w:cs="Times New Roman"/>
          <w:noProof/>
          <w:szCs w:val="36"/>
          <w:lang w:val="vi-VN"/>
        </w:rPr>
        <w:tab/>
      </w:r>
      <w:r w:rsidRPr="000D18B0">
        <w:rPr>
          <w:rFonts w:ascii="Times New Roman" w:hAnsi="Times New Roman" w:cs="Times New Roman"/>
          <w:noProof/>
          <w:sz w:val="28"/>
          <w:szCs w:val="28"/>
          <w:lang w:val="vi-VN"/>
        </w:rPr>
        <w:t xml:space="preserve">Giảng viên hướng dẫn:  </w:t>
      </w:r>
      <w:r w:rsidR="003871EA" w:rsidRPr="000D18B0">
        <w:rPr>
          <w:rFonts w:ascii="Times New Roman" w:hAnsi="Times New Roman" w:cs="Times New Roman"/>
          <w:b/>
          <w:noProof/>
          <w:sz w:val="28"/>
          <w:szCs w:val="28"/>
          <w:lang w:val="vi-VN"/>
        </w:rPr>
        <w:t>TRẦN ANH DŨNG</w:t>
      </w:r>
    </w:p>
    <w:p w14:paraId="097BCF72" w14:textId="0D0865A0" w:rsidR="00D97B35" w:rsidRPr="000D18B0" w:rsidRDefault="00D97B35" w:rsidP="00D97B35">
      <w:pPr>
        <w:tabs>
          <w:tab w:val="left" w:pos="0"/>
        </w:tabs>
        <w:spacing w:line="360" w:lineRule="auto"/>
        <w:rPr>
          <w:rFonts w:ascii="Times New Roman" w:hAnsi="Times New Roman" w:cs="Times New Roman"/>
          <w:b/>
          <w:noProof/>
          <w:sz w:val="28"/>
          <w:szCs w:val="28"/>
          <w:lang w:val="vi-VN"/>
        </w:rPr>
      </w:pPr>
      <w:r w:rsidRPr="000D18B0">
        <w:rPr>
          <w:rFonts w:ascii="Times New Roman" w:hAnsi="Times New Roman" w:cs="Times New Roman"/>
          <w:noProof/>
          <w:sz w:val="28"/>
          <w:szCs w:val="28"/>
          <w:lang w:val="vi-VN"/>
        </w:rPr>
        <w:tab/>
      </w:r>
      <w:r w:rsidRPr="000D18B0">
        <w:rPr>
          <w:rFonts w:ascii="Times New Roman" w:hAnsi="Times New Roman" w:cs="Times New Roman"/>
          <w:noProof/>
          <w:sz w:val="28"/>
          <w:szCs w:val="28"/>
          <w:lang w:val="vi-VN"/>
        </w:rPr>
        <w:tab/>
      </w:r>
      <w:r w:rsidRPr="000D18B0">
        <w:rPr>
          <w:rFonts w:ascii="Times New Roman" w:hAnsi="Times New Roman" w:cs="Times New Roman"/>
          <w:noProof/>
          <w:sz w:val="28"/>
          <w:szCs w:val="28"/>
          <w:lang w:val="vi-VN"/>
        </w:rPr>
        <w:tab/>
      </w:r>
      <w:r w:rsidRPr="000D18B0">
        <w:rPr>
          <w:rFonts w:ascii="Times New Roman" w:hAnsi="Times New Roman" w:cs="Times New Roman"/>
          <w:noProof/>
          <w:sz w:val="28"/>
          <w:szCs w:val="28"/>
          <w:lang w:val="vi-VN"/>
        </w:rPr>
        <w:tab/>
        <w:t xml:space="preserve">        </w:t>
      </w:r>
    </w:p>
    <w:p w14:paraId="6DD20939" w14:textId="77777777" w:rsidR="00D97B35" w:rsidRPr="000D18B0" w:rsidRDefault="00D97B35" w:rsidP="00D97B35">
      <w:pPr>
        <w:tabs>
          <w:tab w:val="left" w:pos="0"/>
        </w:tabs>
        <w:spacing w:line="360" w:lineRule="auto"/>
        <w:rPr>
          <w:rFonts w:ascii="Times New Roman" w:hAnsi="Times New Roman" w:cs="Times New Roman"/>
          <w:noProof/>
          <w:sz w:val="28"/>
          <w:szCs w:val="28"/>
          <w:lang w:val="vi-VN"/>
        </w:rPr>
      </w:pPr>
    </w:p>
    <w:p w14:paraId="2DB8D47B" w14:textId="77777777" w:rsidR="00D97B35" w:rsidRPr="000D18B0" w:rsidRDefault="00D97B35" w:rsidP="00D97B35">
      <w:pPr>
        <w:pStyle w:val="KhngDncch"/>
        <w:jc w:val="left"/>
        <w:rPr>
          <w:rFonts w:cs="Times New Roman"/>
          <w:noProof/>
          <w:sz w:val="28"/>
          <w:szCs w:val="28"/>
          <w:lang w:val="vi-VN"/>
        </w:rPr>
      </w:pPr>
      <w:r w:rsidRPr="000D18B0">
        <w:rPr>
          <w:rFonts w:cs="Times New Roman"/>
          <w:noProof/>
          <w:sz w:val="28"/>
          <w:szCs w:val="28"/>
          <w:lang w:val="vi-VN"/>
        </w:rPr>
        <w:tab/>
      </w:r>
      <w:r w:rsidRPr="000D18B0">
        <w:rPr>
          <w:rFonts w:cs="Times New Roman"/>
          <w:noProof/>
          <w:sz w:val="28"/>
          <w:szCs w:val="28"/>
          <w:lang w:val="vi-VN"/>
        </w:rPr>
        <w:tab/>
        <w:t xml:space="preserve">Sinh viên thực hiện: </w:t>
      </w:r>
    </w:p>
    <w:p w14:paraId="26FCEF2B" w14:textId="77777777" w:rsidR="003871EA" w:rsidRPr="000D18B0" w:rsidRDefault="003871EA" w:rsidP="003871EA">
      <w:pPr>
        <w:pStyle w:val="oancuaDanhsach"/>
        <w:numPr>
          <w:ilvl w:val="0"/>
          <w:numId w:val="6"/>
        </w:numPr>
        <w:ind w:left="4050"/>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15521036</w:t>
      </w:r>
      <w:r w:rsidRPr="000D18B0">
        <w:rPr>
          <w:rFonts w:ascii="Times New Roman" w:hAnsi="Times New Roman" w:cs="Times New Roman"/>
          <w:noProof/>
          <w:sz w:val="28"/>
          <w:szCs w:val="28"/>
          <w:lang w:val="vi-VN"/>
        </w:rPr>
        <w:tab/>
        <w:t>Lê Hoàng Vỹ Vỹ</w:t>
      </w:r>
    </w:p>
    <w:p w14:paraId="507003B6" w14:textId="77777777" w:rsidR="003871EA" w:rsidRPr="000D18B0" w:rsidRDefault="003871EA" w:rsidP="003871EA">
      <w:pPr>
        <w:pStyle w:val="oancuaDanhsach"/>
        <w:numPr>
          <w:ilvl w:val="0"/>
          <w:numId w:val="6"/>
        </w:numPr>
        <w:ind w:left="4050"/>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15520714</w:t>
      </w:r>
      <w:r w:rsidRPr="000D18B0">
        <w:rPr>
          <w:rFonts w:ascii="Times New Roman" w:hAnsi="Times New Roman" w:cs="Times New Roman"/>
          <w:noProof/>
          <w:sz w:val="28"/>
          <w:szCs w:val="28"/>
          <w:lang w:val="vi-VN"/>
        </w:rPr>
        <w:tab/>
        <w:t>Trần Văn Rin</w:t>
      </w:r>
    </w:p>
    <w:p w14:paraId="744B34B5" w14:textId="77777777" w:rsidR="003871EA" w:rsidRPr="000D18B0" w:rsidRDefault="003871EA" w:rsidP="003871EA">
      <w:pPr>
        <w:pStyle w:val="oancuaDanhsach"/>
        <w:numPr>
          <w:ilvl w:val="0"/>
          <w:numId w:val="6"/>
        </w:numPr>
        <w:ind w:left="4050"/>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15520824</w:t>
      </w:r>
      <w:r w:rsidRPr="000D18B0">
        <w:rPr>
          <w:rFonts w:ascii="Times New Roman" w:hAnsi="Times New Roman" w:cs="Times New Roman"/>
          <w:noProof/>
          <w:sz w:val="28"/>
          <w:szCs w:val="28"/>
          <w:lang w:val="vi-VN"/>
        </w:rPr>
        <w:tab/>
        <w:t>Bùi Phạm Minh Thi</w:t>
      </w:r>
    </w:p>
    <w:p w14:paraId="2DD01C6E" w14:textId="0431EA8F" w:rsidR="00D97B35" w:rsidRPr="000D18B0" w:rsidRDefault="003871EA" w:rsidP="003871EA">
      <w:pPr>
        <w:pStyle w:val="oancuaDanhsach"/>
        <w:numPr>
          <w:ilvl w:val="0"/>
          <w:numId w:val="6"/>
        </w:numPr>
        <w:ind w:left="4050"/>
        <w:rPr>
          <w:rFonts w:ascii="Times New Roman" w:hAnsi="Times New Roman" w:cs="Times New Roman"/>
          <w:b/>
          <w:i/>
          <w:noProof/>
          <w:sz w:val="28"/>
          <w:szCs w:val="28"/>
          <w:lang w:val="vi-VN"/>
        </w:rPr>
      </w:pPr>
      <w:r w:rsidRPr="000D18B0">
        <w:rPr>
          <w:rFonts w:ascii="Times New Roman" w:hAnsi="Times New Roman" w:cs="Times New Roman"/>
          <w:noProof/>
          <w:sz w:val="28"/>
          <w:szCs w:val="28"/>
          <w:lang w:val="vi-VN"/>
        </w:rPr>
        <w:t>15520715</w:t>
      </w:r>
      <w:r w:rsidRPr="000D18B0">
        <w:rPr>
          <w:rFonts w:ascii="Times New Roman" w:hAnsi="Times New Roman" w:cs="Times New Roman"/>
          <w:noProof/>
          <w:sz w:val="28"/>
          <w:szCs w:val="28"/>
          <w:lang w:val="vi-VN"/>
        </w:rPr>
        <w:tab/>
        <w:t>Nguyễn Phạm Nguyên Sa</w:t>
      </w:r>
      <w:r w:rsidR="00D97B35" w:rsidRPr="000D18B0">
        <w:rPr>
          <w:rFonts w:ascii="Times New Roman" w:hAnsi="Times New Roman" w:cs="Times New Roman"/>
          <w:b/>
          <w:i/>
          <w:noProof/>
          <w:sz w:val="28"/>
          <w:szCs w:val="28"/>
          <w:lang w:val="vi-VN"/>
        </w:rPr>
        <w:t xml:space="preserve">             </w:t>
      </w:r>
    </w:p>
    <w:p w14:paraId="0F850CAB" w14:textId="77777777" w:rsidR="003871EA" w:rsidRPr="000D18B0" w:rsidRDefault="00D97B35" w:rsidP="00D97B35">
      <w:pPr>
        <w:tabs>
          <w:tab w:val="left" w:pos="5040"/>
          <w:tab w:val="left" w:pos="5130"/>
        </w:tabs>
        <w:jc w:val="center"/>
        <w:rPr>
          <w:rFonts w:ascii="Times New Roman" w:hAnsi="Times New Roman" w:cs="Times New Roman"/>
          <w:b/>
          <w:i/>
          <w:noProof/>
          <w:sz w:val="28"/>
          <w:szCs w:val="28"/>
          <w:lang w:val="vi-VN"/>
        </w:rPr>
      </w:pPr>
      <w:r w:rsidRPr="000D18B0">
        <w:rPr>
          <w:rFonts w:ascii="Times New Roman" w:hAnsi="Times New Roman" w:cs="Times New Roman"/>
          <w:b/>
          <w:i/>
          <w:noProof/>
          <w:sz w:val="28"/>
          <w:szCs w:val="28"/>
          <w:lang w:val="vi-VN"/>
        </w:rPr>
        <w:t xml:space="preserve">        </w:t>
      </w:r>
    </w:p>
    <w:p w14:paraId="23DF7D02" w14:textId="2D7499D9" w:rsidR="00D97B35" w:rsidRPr="000D18B0" w:rsidRDefault="003871EA" w:rsidP="00D97B35">
      <w:pPr>
        <w:tabs>
          <w:tab w:val="left" w:pos="5040"/>
          <w:tab w:val="left" w:pos="5130"/>
        </w:tabs>
        <w:jc w:val="center"/>
        <w:rPr>
          <w:rFonts w:ascii="Times New Roman" w:hAnsi="Times New Roman" w:cs="Times New Roman"/>
          <w:i/>
          <w:noProof/>
          <w:sz w:val="24"/>
          <w:szCs w:val="24"/>
          <w:lang w:val="vi-VN"/>
        </w:rPr>
      </w:pPr>
      <w:r w:rsidRPr="000D18B0">
        <w:rPr>
          <w:rFonts w:ascii="Times New Roman" w:hAnsi="Times New Roman" w:cs="Times New Roman"/>
          <w:b/>
          <w:i/>
          <w:noProof/>
          <w:sz w:val="28"/>
          <w:szCs w:val="28"/>
          <w:lang w:val="vi-VN"/>
        </w:rPr>
        <w:t xml:space="preserve">      </w:t>
      </w:r>
      <w:r w:rsidR="00D97B35" w:rsidRPr="000D18B0">
        <w:rPr>
          <w:rFonts w:ascii="Times New Roman" w:hAnsi="Times New Roman" w:cs="Times New Roman"/>
          <w:b/>
          <w:i/>
          <w:noProof/>
          <w:sz w:val="28"/>
          <w:szCs w:val="28"/>
          <w:lang w:val="vi-VN"/>
        </w:rPr>
        <w:t xml:space="preserve">      </w:t>
      </w:r>
      <w:r w:rsidR="00D97B35" w:rsidRPr="000D18B0">
        <w:rPr>
          <w:rFonts w:ascii="Times New Roman" w:hAnsi="Times New Roman" w:cs="Times New Roman"/>
          <w:i/>
          <w:noProof/>
          <w:sz w:val="24"/>
          <w:szCs w:val="24"/>
          <w:lang w:val="vi-VN"/>
        </w:rPr>
        <w:t>TP. Hồ Chí Minh, ngày 15 tháng 03 năm 2019</w:t>
      </w:r>
    </w:p>
    <w:p w14:paraId="4FCB6F6C" w14:textId="77777777" w:rsidR="00D97B35" w:rsidRPr="000D18B0" w:rsidRDefault="00D97B35" w:rsidP="00D97B35">
      <w:pPr>
        <w:pStyle w:val="u1"/>
        <w:jc w:val="center"/>
        <w:rPr>
          <w:rFonts w:cs="Times New Roman"/>
          <w:noProof/>
          <w:lang w:val="vi-VN"/>
        </w:rPr>
      </w:pPr>
      <w:bookmarkStart w:id="0" w:name="_Toc534229693"/>
      <w:r w:rsidRPr="000D18B0">
        <w:rPr>
          <w:rFonts w:cs="Times New Roman"/>
          <w:noProof/>
          <w:lang w:val="vi-VN"/>
        </w:rPr>
        <w:lastRenderedPageBreak/>
        <w:t>LỜI GIỚI THIỆU</w:t>
      </w:r>
      <w:bookmarkEnd w:id="0"/>
    </w:p>
    <w:p w14:paraId="4A7E56D4" w14:textId="77777777" w:rsidR="00D97B35" w:rsidRPr="000D18B0" w:rsidRDefault="00D97B35" w:rsidP="00D97B35">
      <w:pPr>
        <w:rPr>
          <w:noProof/>
          <w:lang w:val="vi-VN"/>
        </w:rPr>
      </w:pPr>
    </w:p>
    <w:p w14:paraId="6BD5DFA0" w14:textId="77777777" w:rsidR="00D97B35" w:rsidRPr="000D18B0" w:rsidRDefault="00D97B35" w:rsidP="00D97B35">
      <w:pPr>
        <w:jc w:val="both"/>
        <w:rPr>
          <w:rFonts w:ascii="Times New Roman" w:hAnsi="Times New Roman" w:cs="Times New Roman"/>
          <w:noProof/>
          <w:sz w:val="28"/>
          <w:lang w:val="vi-VN"/>
        </w:rPr>
      </w:pPr>
      <w:r w:rsidRPr="000D18B0">
        <w:rPr>
          <w:rFonts w:ascii="Times New Roman" w:hAnsi="Times New Roman" w:cs="Times New Roman"/>
          <w:noProof/>
          <w:sz w:val="28"/>
          <w:lang w:val="vi-VN"/>
        </w:rPr>
        <w:t>Ngày này cùng với sự phát triển vượt bậc của khoa học kỹ thuật thì công nghệ thông tin là một trong những lĩnh vực có nhiều đóng góp thiết thực nhất, công nghệ thông tin có mặt trong hầu hết các lĩnh vực của cuộc sống đặc biệt công nghệ thông tin là một công cụ hỗ trợ rất đắc lực trong công tác quản lý. Nhờ vào công tác tin học hóa mà công việc quản lý tỏ ra rất nhanh chóng và hiệu quả.</w:t>
      </w:r>
    </w:p>
    <w:p w14:paraId="06F0EA73" w14:textId="77777777" w:rsidR="00D97B35" w:rsidRPr="000D18B0" w:rsidRDefault="00D97B35" w:rsidP="00D97B35">
      <w:pPr>
        <w:jc w:val="both"/>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 xml:space="preserve">Việc tin học hóa hóa tại các phòng khám tư hiện nay là một yêu cầu hết sức thiết thực nhằm đơn giản hóa công tác quản lý, tạo sự nhanh gọn chính xác nhanh gọn trong công việc. Chính vì những lý do đó chúng em đi đến quyết định thực hiện đề tài: </w:t>
      </w:r>
      <w:r w:rsidRPr="000D18B0">
        <w:rPr>
          <w:rFonts w:ascii="Times New Roman" w:hAnsi="Times New Roman" w:cs="Times New Roman"/>
          <w:b/>
          <w:noProof/>
          <w:sz w:val="28"/>
          <w:szCs w:val="28"/>
          <w:lang w:val="vi-VN"/>
        </w:rPr>
        <w:t>Quản lý phòng mạch tư</w:t>
      </w:r>
      <w:r w:rsidRPr="000D18B0">
        <w:rPr>
          <w:rFonts w:ascii="Times New Roman" w:hAnsi="Times New Roman" w:cs="Times New Roman"/>
          <w:noProof/>
          <w:sz w:val="28"/>
          <w:szCs w:val="28"/>
          <w:lang w:val="vi-VN"/>
        </w:rPr>
        <w:t xml:space="preserve"> với hy vọng có thể giúp người dùng quản lý hệ thống phòng mạch một cách hiệu quả, giảm thiểu tối đa thời gian và công sức bỏ ra so với phương pháp truyền thống trước kia. Tuy nhiên, do đây là lần đầu thực hiện nên phần mềm chưa thể đáp ứng được hết tất cả yêu cầu thực tế đặt ra vì vậy nhóm em mong muốn nhận được nhiều sự nhận xét và góp ý từ Thầy cô để có thể hoàn thiện sản phẩm tốt hơn. </w:t>
      </w:r>
    </w:p>
    <w:p w14:paraId="635EF1DA" w14:textId="77777777" w:rsidR="00D97B35" w:rsidRPr="000D18B0" w:rsidRDefault="00D97B35" w:rsidP="00D97B35">
      <w:pPr>
        <w:jc w:val="both"/>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Cuối cùng, nhóm xin gửi lời cảm ơn chân thành đến Cô Nguyễn Đình Loan Phương sẽ hướng dẫn tận tình, hỗ trợ, giải đáp các thắc mắc cho nhóm trong suốt quá trình thực hiện đề tài.</w:t>
      </w:r>
    </w:p>
    <w:p w14:paraId="4C711B40" w14:textId="77777777" w:rsidR="00D97B35" w:rsidRPr="000D18B0" w:rsidRDefault="00D97B35" w:rsidP="00D97B35">
      <w:pPr>
        <w:tabs>
          <w:tab w:val="left" w:pos="5190"/>
        </w:tabs>
        <w:rPr>
          <w:rFonts w:ascii="Times New Roman" w:hAnsi="Times New Roman" w:cs="Times New Roman"/>
          <w:b/>
          <w:noProof/>
          <w:sz w:val="40"/>
          <w:szCs w:val="28"/>
          <w:lang w:val="vi-VN"/>
        </w:rPr>
      </w:pPr>
    </w:p>
    <w:p w14:paraId="2A2F4509" w14:textId="77777777" w:rsidR="00D97B35" w:rsidRPr="000D18B0" w:rsidRDefault="00D97B35" w:rsidP="00D97B35">
      <w:pPr>
        <w:spacing w:line="360" w:lineRule="auto"/>
        <w:rPr>
          <w:rFonts w:cs="Times New Roman"/>
          <w:b/>
          <w:i/>
          <w:noProof/>
          <w:sz w:val="28"/>
          <w:szCs w:val="28"/>
          <w:lang w:val="vi-VN"/>
        </w:rPr>
      </w:pPr>
    </w:p>
    <w:p w14:paraId="72783B7D" w14:textId="77777777" w:rsidR="00D97B35" w:rsidRPr="000D18B0" w:rsidRDefault="00D97B35" w:rsidP="00D97B35">
      <w:pPr>
        <w:rPr>
          <w:rFonts w:ascii="Times New Roman" w:hAnsi="Times New Roman" w:cs="Times New Roman"/>
          <w:b/>
          <w:noProof/>
          <w:sz w:val="40"/>
          <w:szCs w:val="28"/>
          <w:lang w:val="vi-VN"/>
        </w:rPr>
      </w:pPr>
    </w:p>
    <w:p w14:paraId="098F26B8" w14:textId="77777777" w:rsidR="00D97B35" w:rsidRPr="000D18B0" w:rsidRDefault="00D97B35" w:rsidP="00D97B35">
      <w:pPr>
        <w:rPr>
          <w:rFonts w:ascii="Times New Roman" w:hAnsi="Times New Roman" w:cs="Times New Roman"/>
          <w:b/>
          <w:noProof/>
          <w:sz w:val="40"/>
          <w:szCs w:val="28"/>
          <w:lang w:val="vi-VN"/>
        </w:rPr>
      </w:pPr>
    </w:p>
    <w:p w14:paraId="53CD2182" w14:textId="77777777" w:rsidR="00D97B35" w:rsidRPr="000D18B0" w:rsidRDefault="00D97B35" w:rsidP="00D97B35">
      <w:pPr>
        <w:rPr>
          <w:rFonts w:ascii="Times New Roman" w:hAnsi="Times New Roman" w:cs="Times New Roman"/>
          <w:b/>
          <w:noProof/>
          <w:sz w:val="40"/>
          <w:szCs w:val="28"/>
          <w:lang w:val="vi-VN"/>
        </w:rPr>
      </w:pPr>
      <w:r w:rsidRPr="000D18B0">
        <w:rPr>
          <w:rFonts w:ascii="Times New Roman" w:hAnsi="Times New Roman" w:cs="Times New Roman"/>
          <w:b/>
          <w:noProof/>
          <w:sz w:val="40"/>
          <w:szCs w:val="28"/>
          <w:lang w:val="vi-VN"/>
        </w:rPr>
        <w:br w:type="page"/>
      </w:r>
    </w:p>
    <w:p w14:paraId="7F8B48B2" w14:textId="77777777" w:rsidR="00D97B35" w:rsidRPr="000D18B0" w:rsidRDefault="00D97B35" w:rsidP="00D97B35">
      <w:pPr>
        <w:pStyle w:val="u1"/>
        <w:rPr>
          <w:rFonts w:cs="Times New Roman"/>
          <w:noProof/>
          <w:lang w:val="vi-VN"/>
        </w:rPr>
      </w:pPr>
      <w:bookmarkStart w:id="1" w:name="_Toc534229694"/>
      <w:r w:rsidRPr="000D18B0">
        <w:rPr>
          <w:rFonts w:cs="Times New Roman"/>
          <w:noProof/>
          <w:lang w:val="vi-VN"/>
        </w:rPr>
        <w:lastRenderedPageBreak/>
        <w:t>Chương I: Xác định và phân tích yêu cầu</w:t>
      </w:r>
      <w:bookmarkEnd w:id="1"/>
    </w:p>
    <w:p w14:paraId="1002EA59" w14:textId="1C57C4DB" w:rsidR="00D97B35" w:rsidRPr="000D18B0" w:rsidRDefault="00D97B35" w:rsidP="00C015F1">
      <w:pPr>
        <w:pStyle w:val="u2"/>
        <w:numPr>
          <w:ilvl w:val="0"/>
          <w:numId w:val="0"/>
        </w:numPr>
        <w:rPr>
          <w:rFonts w:cs="Times New Roman"/>
          <w:noProof/>
          <w:sz w:val="28"/>
          <w:szCs w:val="28"/>
          <w:lang w:val="vi-VN"/>
        </w:rPr>
      </w:pPr>
    </w:p>
    <w:p w14:paraId="5AE5055D" w14:textId="17E1C18E" w:rsidR="00D97B35" w:rsidRPr="000D18B0" w:rsidRDefault="00D97B35" w:rsidP="00C015F1">
      <w:pPr>
        <w:pStyle w:val="u2"/>
        <w:rPr>
          <w:noProof/>
          <w:lang w:val="vi-VN"/>
        </w:rPr>
      </w:pPr>
      <w:bookmarkStart w:id="2" w:name="_Toc534229697"/>
      <w:r w:rsidRPr="000D18B0">
        <w:rPr>
          <w:noProof/>
          <w:lang w:val="vi-VN"/>
        </w:rPr>
        <w:t>Hiện trạng tổ chức</w:t>
      </w:r>
      <w:bookmarkEnd w:id="2"/>
    </w:p>
    <w:p w14:paraId="1F0BA0FF" w14:textId="77777777" w:rsidR="00D97B35" w:rsidRPr="000D18B0" w:rsidRDefault="00D97B35" w:rsidP="00D97B35">
      <w:pPr>
        <w:jc w:val="both"/>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Với nhu cầu quản lí bệnh nhân của các phòng tư cũng các bệnh viện hiện nay thì việc quản lí trên giấy chưa đủ. Con người cần phải đưa dữ liệu lên đám mây, đây là xu hướng của tương lai.  Để đánh giá tổng quan về tình hình của phòng khám, thống kê số lượng bệnh nhân, báo cáo doanh thu con người cần một phần mềm quản lí chính xác. Vì thế phần mềm quản lí phòng mạch tư ra đời nhằm đáp ứng nhu cầu bức thiết này của con người.</w:t>
      </w:r>
    </w:p>
    <w:p w14:paraId="1C2C12CF" w14:textId="77777777" w:rsidR="00D97B35" w:rsidRPr="000D18B0" w:rsidRDefault="00D97B35" w:rsidP="00D97B35">
      <w:pPr>
        <w:jc w:val="both"/>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Phần mềm quán lí phòng mạch tư có thể thống kê, báo cáo tình hình của phòng mạch để con người có những biện pháp thay đổi chính sách hay quy mô của phòng khám để đáp ứng nhu cầu của bệnh nhân.</w:t>
      </w:r>
    </w:p>
    <w:p w14:paraId="61DA3D34" w14:textId="5FE8F213" w:rsidR="00D97B35" w:rsidRPr="000D18B0" w:rsidRDefault="00D97B35" w:rsidP="00C015F1">
      <w:pPr>
        <w:pStyle w:val="u2"/>
        <w:rPr>
          <w:noProof/>
          <w:lang w:val="vi-VN"/>
        </w:rPr>
      </w:pPr>
      <w:bookmarkStart w:id="3" w:name="_Toc534229698"/>
      <w:r w:rsidRPr="000D18B0">
        <w:rPr>
          <w:noProof/>
          <w:lang w:val="vi-VN"/>
        </w:rPr>
        <w:t>Hiện trạng về nghiệp vụ</w:t>
      </w:r>
      <w:bookmarkEnd w:id="3"/>
    </w:p>
    <w:p w14:paraId="0C6AE1F7" w14:textId="77777777" w:rsidR="00D97B35" w:rsidRPr="000D18B0" w:rsidRDefault="00D97B35" w:rsidP="00D97B35">
      <w:pPr>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 Mô tả chi tiết công việc/ xử lý</w:t>
      </w:r>
    </w:p>
    <w:tbl>
      <w:tblPr>
        <w:tblStyle w:val="LiBang"/>
        <w:tblW w:w="8725" w:type="dxa"/>
        <w:tblInd w:w="720" w:type="dxa"/>
        <w:tblLook w:val="04A0" w:firstRow="1" w:lastRow="0" w:firstColumn="1" w:lastColumn="0" w:noHBand="0" w:noVBand="1"/>
      </w:tblPr>
      <w:tblGrid>
        <w:gridCol w:w="1066"/>
        <w:gridCol w:w="3249"/>
        <w:gridCol w:w="4410"/>
      </w:tblGrid>
      <w:tr w:rsidR="00D97B35" w:rsidRPr="000D18B0" w14:paraId="56D286DD" w14:textId="77777777" w:rsidTr="00D97B35">
        <w:tc>
          <w:tcPr>
            <w:tcW w:w="1066" w:type="dxa"/>
          </w:tcPr>
          <w:p w14:paraId="7B6B6DAF" w14:textId="77777777" w:rsidR="00D97B35" w:rsidRPr="000D18B0" w:rsidRDefault="00D97B35" w:rsidP="00D97B35">
            <w:pPr>
              <w:jc w:val="center"/>
              <w:rPr>
                <w:rFonts w:ascii="Times New Roman" w:hAnsi="Times New Roman" w:cs="Times New Roman"/>
                <w:noProof/>
                <w:sz w:val="28"/>
                <w:szCs w:val="28"/>
                <w:lang w:val="vi-VN"/>
              </w:rPr>
            </w:pPr>
            <w:bookmarkStart w:id="4" w:name="_Hlk511936684"/>
            <w:r w:rsidRPr="000D18B0">
              <w:rPr>
                <w:rFonts w:ascii="Times New Roman" w:hAnsi="Times New Roman" w:cs="Times New Roman"/>
                <w:noProof/>
                <w:sz w:val="28"/>
                <w:szCs w:val="28"/>
                <w:lang w:val="vi-VN"/>
              </w:rPr>
              <w:t>STT</w:t>
            </w:r>
          </w:p>
        </w:tc>
        <w:tc>
          <w:tcPr>
            <w:tcW w:w="3249" w:type="dxa"/>
          </w:tcPr>
          <w:p w14:paraId="635BD22D" w14:textId="77777777" w:rsidR="00D97B35" w:rsidRPr="000D18B0" w:rsidRDefault="00D97B35" w:rsidP="00D97B35">
            <w:pPr>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Dự án: Quản lý phòng mạch tư</w:t>
            </w:r>
          </w:p>
        </w:tc>
        <w:tc>
          <w:tcPr>
            <w:tcW w:w="4410" w:type="dxa"/>
          </w:tcPr>
          <w:p w14:paraId="549AEF13" w14:textId="77777777" w:rsidR="00D97B35" w:rsidRPr="000D18B0" w:rsidRDefault="00D97B35" w:rsidP="00D97B35">
            <w:pPr>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Công việc/ xử lý</w:t>
            </w:r>
          </w:p>
        </w:tc>
      </w:tr>
      <w:tr w:rsidR="00D97B35" w:rsidRPr="000D18B0" w14:paraId="2365F83A" w14:textId="77777777" w:rsidTr="00D97B35">
        <w:tc>
          <w:tcPr>
            <w:tcW w:w="1066" w:type="dxa"/>
          </w:tcPr>
          <w:p w14:paraId="658CB9C1" w14:textId="77777777" w:rsidR="00D97B35" w:rsidRPr="000D18B0" w:rsidRDefault="00D97B35" w:rsidP="00D97B35">
            <w:pPr>
              <w:jc w:val="center"/>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1</w:t>
            </w:r>
          </w:p>
        </w:tc>
        <w:tc>
          <w:tcPr>
            <w:tcW w:w="3249" w:type="dxa"/>
          </w:tcPr>
          <w:p w14:paraId="62BF0969" w14:textId="77777777" w:rsidR="00D97B35" w:rsidRPr="000D18B0" w:rsidRDefault="00D97B35" w:rsidP="00D97B35">
            <w:pPr>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Lập danh sách khám bệnh</w:t>
            </w:r>
          </w:p>
        </w:tc>
        <w:tc>
          <w:tcPr>
            <w:tcW w:w="4410" w:type="dxa"/>
          </w:tcPr>
          <w:p w14:paraId="55D8FB5A" w14:textId="77777777" w:rsidR="00D97B35" w:rsidRPr="000D18B0" w:rsidRDefault="00D97B35" w:rsidP="00D97B35">
            <w:pPr>
              <w:jc w:val="both"/>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 Cập nhật thông tin bệnh nhân (mã bện nhân, họ tên, tuổi, địa chỉ, nghề nghiệp…)</w:t>
            </w:r>
          </w:p>
          <w:p w14:paraId="002F8F5B" w14:textId="77777777" w:rsidR="00D97B35" w:rsidRPr="000D18B0" w:rsidRDefault="00D97B35" w:rsidP="00D97B35">
            <w:pPr>
              <w:jc w:val="both"/>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 Lưu trữ hồ sơ thông tin bệnh nhân</w:t>
            </w:r>
          </w:p>
          <w:p w14:paraId="3B9B3980" w14:textId="77777777" w:rsidR="00D97B35" w:rsidRPr="000D18B0" w:rsidRDefault="00D97B35" w:rsidP="00D97B35">
            <w:pPr>
              <w:jc w:val="both"/>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 Quản lý hồ sơ bệnh án, cập nhật hồ sơ bệnh án của bệnh nhân (Mã bệnh án, mã bệnh nhân, …), lưu trữ hồ sơ bệnh án</w:t>
            </w:r>
          </w:p>
          <w:p w14:paraId="4CF9BA1E" w14:textId="77777777" w:rsidR="00D97B35" w:rsidRPr="000D18B0" w:rsidRDefault="00D97B35" w:rsidP="00D97B35">
            <w:pPr>
              <w:jc w:val="both"/>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 Những quy định đi kèm: Mỗi ngày khám tối đa 40 bệnh nhân (người dùng có thể thay đổi hạn mức)</w:t>
            </w:r>
          </w:p>
        </w:tc>
      </w:tr>
      <w:tr w:rsidR="00D97B35" w:rsidRPr="000D18B0" w14:paraId="1F326C6C" w14:textId="77777777" w:rsidTr="00D97B35">
        <w:tc>
          <w:tcPr>
            <w:tcW w:w="1066" w:type="dxa"/>
          </w:tcPr>
          <w:p w14:paraId="19F08F0E" w14:textId="77777777" w:rsidR="00D97B35" w:rsidRPr="000D18B0" w:rsidRDefault="00D97B35" w:rsidP="00D97B35">
            <w:pPr>
              <w:jc w:val="center"/>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2</w:t>
            </w:r>
          </w:p>
        </w:tc>
        <w:tc>
          <w:tcPr>
            <w:tcW w:w="3249" w:type="dxa"/>
          </w:tcPr>
          <w:p w14:paraId="3CACD897" w14:textId="77777777" w:rsidR="00D97B35" w:rsidRPr="000D18B0" w:rsidRDefault="00D97B35" w:rsidP="00D97B35">
            <w:pPr>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Lập phiếu khám bệnh</w:t>
            </w:r>
          </w:p>
        </w:tc>
        <w:tc>
          <w:tcPr>
            <w:tcW w:w="4410" w:type="dxa"/>
          </w:tcPr>
          <w:p w14:paraId="4DFDDDCA" w14:textId="77777777" w:rsidR="00D97B35" w:rsidRPr="000D18B0" w:rsidRDefault="00D97B35" w:rsidP="00D97B35">
            <w:pPr>
              <w:jc w:val="both"/>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 xml:space="preserve">+ Lưu thông tin bệnh nhân khi khám bệnh (họ tên, giới tính, ngày khám, triệu chứng, dự đoán loại bệnh, thuốc, đơn vị, số lượng, cách dùng) </w:t>
            </w:r>
          </w:p>
        </w:tc>
      </w:tr>
      <w:tr w:rsidR="00D97B35" w:rsidRPr="000D18B0" w14:paraId="4F3C50C4" w14:textId="77777777" w:rsidTr="00D97B35">
        <w:tc>
          <w:tcPr>
            <w:tcW w:w="1066" w:type="dxa"/>
          </w:tcPr>
          <w:p w14:paraId="6C761D22" w14:textId="77777777" w:rsidR="00D97B35" w:rsidRPr="000D18B0" w:rsidRDefault="00D97B35" w:rsidP="00D97B35">
            <w:pPr>
              <w:jc w:val="center"/>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3</w:t>
            </w:r>
          </w:p>
        </w:tc>
        <w:tc>
          <w:tcPr>
            <w:tcW w:w="3249" w:type="dxa"/>
          </w:tcPr>
          <w:p w14:paraId="0A48A082" w14:textId="77777777" w:rsidR="00D97B35" w:rsidRPr="000D18B0" w:rsidRDefault="00D97B35" w:rsidP="00D97B35">
            <w:pPr>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Tra cứu bệnh nhân</w:t>
            </w:r>
          </w:p>
        </w:tc>
        <w:tc>
          <w:tcPr>
            <w:tcW w:w="4410" w:type="dxa"/>
          </w:tcPr>
          <w:p w14:paraId="1F425825" w14:textId="77777777" w:rsidR="00D97B35" w:rsidRPr="000D18B0" w:rsidRDefault="00D97B35" w:rsidP="00D97B35">
            <w:pPr>
              <w:jc w:val="both"/>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 Tra cứu thông tin bệnh nhân (Họ tên, ngày khám, loại bệnh, triệu chứng của bệnh nhân)</w:t>
            </w:r>
          </w:p>
        </w:tc>
      </w:tr>
      <w:tr w:rsidR="00D97B35" w:rsidRPr="000D18B0" w14:paraId="00F98B4A" w14:textId="77777777" w:rsidTr="00D97B35">
        <w:tc>
          <w:tcPr>
            <w:tcW w:w="1066" w:type="dxa"/>
          </w:tcPr>
          <w:p w14:paraId="57F35A6D" w14:textId="77777777" w:rsidR="00D97B35" w:rsidRPr="000D18B0" w:rsidRDefault="00D97B35" w:rsidP="00D97B35">
            <w:pPr>
              <w:jc w:val="center"/>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4</w:t>
            </w:r>
          </w:p>
        </w:tc>
        <w:tc>
          <w:tcPr>
            <w:tcW w:w="3249" w:type="dxa"/>
          </w:tcPr>
          <w:p w14:paraId="2DE0DEAA" w14:textId="77777777" w:rsidR="00D97B35" w:rsidRPr="000D18B0" w:rsidRDefault="00D97B35" w:rsidP="00D97B35">
            <w:pPr>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Lập hoá đơn thanh toán</w:t>
            </w:r>
          </w:p>
        </w:tc>
        <w:tc>
          <w:tcPr>
            <w:tcW w:w="4410" w:type="dxa"/>
          </w:tcPr>
          <w:p w14:paraId="26CAFC25" w14:textId="77777777" w:rsidR="00D97B35" w:rsidRPr="000D18B0" w:rsidRDefault="00D97B35" w:rsidP="00D97B35">
            <w:pPr>
              <w:jc w:val="both"/>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 In hoá đơn của bệnh nhân (họ tên, ngày khám, tiền khám, tiền thuốc)</w:t>
            </w:r>
          </w:p>
          <w:p w14:paraId="5437EFDB" w14:textId="77777777" w:rsidR="00D97B35" w:rsidRPr="000D18B0" w:rsidRDefault="00D97B35" w:rsidP="00D97B35">
            <w:pPr>
              <w:jc w:val="both"/>
              <w:rPr>
                <w:rFonts w:ascii="Times New Roman" w:hAnsi="Times New Roman" w:cs="Times New Roman"/>
                <w:noProof/>
                <w:sz w:val="28"/>
                <w:szCs w:val="28"/>
                <w:lang w:val="vi-VN"/>
              </w:rPr>
            </w:pPr>
          </w:p>
        </w:tc>
      </w:tr>
      <w:tr w:rsidR="00D97B35" w:rsidRPr="000D18B0" w14:paraId="0D668670" w14:textId="77777777" w:rsidTr="00D97B35">
        <w:tc>
          <w:tcPr>
            <w:tcW w:w="1066" w:type="dxa"/>
          </w:tcPr>
          <w:p w14:paraId="00614A7D" w14:textId="77777777" w:rsidR="00D97B35" w:rsidRPr="000D18B0" w:rsidRDefault="00D97B35" w:rsidP="00D97B35">
            <w:pPr>
              <w:jc w:val="center"/>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lastRenderedPageBreak/>
              <w:t>5</w:t>
            </w:r>
          </w:p>
        </w:tc>
        <w:tc>
          <w:tcPr>
            <w:tcW w:w="3249" w:type="dxa"/>
          </w:tcPr>
          <w:p w14:paraId="2F733E28" w14:textId="77777777" w:rsidR="00D97B35" w:rsidRPr="000D18B0" w:rsidRDefault="00D97B35" w:rsidP="00D97B35">
            <w:pPr>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Lập báo cáo doanh thu</w:t>
            </w:r>
          </w:p>
        </w:tc>
        <w:tc>
          <w:tcPr>
            <w:tcW w:w="4410" w:type="dxa"/>
          </w:tcPr>
          <w:p w14:paraId="732451F7" w14:textId="77777777" w:rsidR="00D97B35" w:rsidRPr="000D18B0" w:rsidRDefault="00D97B35" w:rsidP="00D97B35">
            <w:pPr>
              <w:jc w:val="both"/>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 Báo cáo doanh thu theo ngày</w:t>
            </w:r>
          </w:p>
          <w:p w14:paraId="53696578" w14:textId="77777777" w:rsidR="00D97B35" w:rsidRPr="000D18B0" w:rsidRDefault="00D97B35" w:rsidP="00D97B35">
            <w:pPr>
              <w:jc w:val="both"/>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 Báo cáo doanh thu theo tháng</w:t>
            </w:r>
          </w:p>
        </w:tc>
      </w:tr>
      <w:tr w:rsidR="00D97B35" w:rsidRPr="000D18B0" w14:paraId="3E7EB852" w14:textId="77777777" w:rsidTr="00D97B35">
        <w:tc>
          <w:tcPr>
            <w:tcW w:w="1066" w:type="dxa"/>
          </w:tcPr>
          <w:p w14:paraId="314021FF" w14:textId="77777777" w:rsidR="00D97B35" w:rsidRPr="000D18B0" w:rsidRDefault="00D97B35" w:rsidP="00D97B35">
            <w:pPr>
              <w:jc w:val="center"/>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6</w:t>
            </w:r>
          </w:p>
        </w:tc>
        <w:tc>
          <w:tcPr>
            <w:tcW w:w="3249" w:type="dxa"/>
          </w:tcPr>
          <w:p w14:paraId="04650D08" w14:textId="77777777" w:rsidR="00D97B35" w:rsidRPr="000D18B0" w:rsidRDefault="00D97B35" w:rsidP="00D97B35">
            <w:pPr>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Lập báo cáo sử dụng thuốc</w:t>
            </w:r>
          </w:p>
        </w:tc>
        <w:tc>
          <w:tcPr>
            <w:tcW w:w="4410" w:type="dxa"/>
          </w:tcPr>
          <w:p w14:paraId="33B193C5" w14:textId="77777777" w:rsidR="00D97B35" w:rsidRPr="000D18B0" w:rsidRDefault="00D97B35" w:rsidP="00D97B35">
            <w:pPr>
              <w:jc w:val="both"/>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 Báo cáo sử dụng thuốc: loại thuốc, đơn vị tính, số lượng, số lần dùng của thuốc.</w:t>
            </w:r>
          </w:p>
        </w:tc>
      </w:tr>
      <w:tr w:rsidR="00D97B35" w:rsidRPr="000D18B0" w14:paraId="6A04E0DF" w14:textId="77777777" w:rsidTr="00D97B35">
        <w:tc>
          <w:tcPr>
            <w:tcW w:w="1066" w:type="dxa"/>
          </w:tcPr>
          <w:p w14:paraId="1E71EDC5" w14:textId="77777777" w:rsidR="00D97B35" w:rsidRPr="000D18B0" w:rsidRDefault="00D97B35" w:rsidP="00D97B35">
            <w:pPr>
              <w:jc w:val="center"/>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7</w:t>
            </w:r>
          </w:p>
        </w:tc>
        <w:tc>
          <w:tcPr>
            <w:tcW w:w="3249" w:type="dxa"/>
          </w:tcPr>
          <w:p w14:paraId="13BB5917" w14:textId="77777777" w:rsidR="00D97B35" w:rsidRPr="000D18B0" w:rsidRDefault="00D97B35" w:rsidP="00D97B35">
            <w:pPr>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Hệ thống quản lý người dùng</w:t>
            </w:r>
          </w:p>
        </w:tc>
        <w:tc>
          <w:tcPr>
            <w:tcW w:w="4410" w:type="dxa"/>
          </w:tcPr>
          <w:p w14:paraId="15557584" w14:textId="77777777" w:rsidR="00D97B35" w:rsidRPr="000D18B0" w:rsidRDefault="00D97B35" w:rsidP="00D97B35">
            <w:pPr>
              <w:jc w:val="both"/>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 Lưu trữ và quản lý các thông tin của người dùng</w:t>
            </w:r>
          </w:p>
          <w:p w14:paraId="0A89F83D" w14:textId="77777777" w:rsidR="00D97B35" w:rsidRPr="000D18B0" w:rsidRDefault="00D97B35" w:rsidP="00D97B35">
            <w:pPr>
              <w:jc w:val="both"/>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 Hỗ trợ tài khoản và phân quyền sử dụng cho người dùng</w:t>
            </w:r>
          </w:p>
        </w:tc>
      </w:tr>
      <w:tr w:rsidR="00D97B35" w:rsidRPr="000D18B0" w14:paraId="35BA00BD" w14:textId="77777777" w:rsidTr="00D97B35">
        <w:tc>
          <w:tcPr>
            <w:tcW w:w="1066" w:type="dxa"/>
          </w:tcPr>
          <w:p w14:paraId="5833CB5D" w14:textId="77777777" w:rsidR="00D97B35" w:rsidRPr="000D18B0" w:rsidRDefault="00D97B35" w:rsidP="00D97B35">
            <w:pPr>
              <w:jc w:val="center"/>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8</w:t>
            </w:r>
          </w:p>
        </w:tc>
        <w:tc>
          <w:tcPr>
            <w:tcW w:w="3249" w:type="dxa"/>
          </w:tcPr>
          <w:p w14:paraId="560D8E65" w14:textId="77777777" w:rsidR="00D97B35" w:rsidRPr="000D18B0" w:rsidRDefault="00D97B35" w:rsidP="00D97B35">
            <w:pPr>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Thay đổi quy định</w:t>
            </w:r>
          </w:p>
        </w:tc>
        <w:tc>
          <w:tcPr>
            <w:tcW w:w="4410" w:type="dxa"/>
          </w:tcPr>
          <w:p w14:paraId="611C89D6" w14:textId="77777777" w:rsidR="00D97B35" w:rsidRPr="000D18B0" w:rsidRDefault="00D97B35" w:rsidP="00D97B35">
            <w:pPr>
              <w:jc w:val="both"/>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 Thay đổi số lượng bệnh nhân tối đa trong ngày</w:t>
            </w:r>
          </w:p>
          <w:p w14:paraId="1EE0CC15" w14:textId="77777777" w:rsidR="00D97B35" w:rsidRPr="000D18B0" w:rsidRDefault="00D97B35" w:rsidP="00D97B35">
            <w:pPr>
              <w:jc w:val="both"/>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 Thay đổi số lượng loại bệnh, thuốc, đơn vị tính, cách dùng.</w:t>
            </w:r>
          </w:p>
          <w:p w14:paraId="31020657" w14:textId="77777777" w:rsidR="00D97B35" w:rsidRPr="000D18B0" w:rsidRDefault="00D97B35" w:rsidP="00D97B35">
            <w:pPr>
              <w:jc w:val="both"/>
              <w:rPr>
                <w:rFonts w:ascii="Times New Roman" w:hAnsi="Times New Roman" w:cs="Times New Roman"/>
                <w:noProof/>
                <w:sz w:val="28"/>
                <w:szCs w:val="28"/>
                <w:lang w:val="vi-VN"/>
              </w:rPr>
            </w:pPr>
            <w:r w:rsidRPr="000D18B0">
              <w:rPr>
                <w:rFonts w:ascii="Times New Roman" w:hAnsi="Times New Roman" w:cs="Times New Roman"/>
                <w:noProof/>
                <w:sz w:val="28"/>
                <w:szCs w:val="28"/>
                <w:lang w:val="vi-VN"/>
              </w:rPr>
              <w:t>+ Thay đổi tiền khám, đơn giá thuốc.</w:t>
            </w:r>
          </w:p>
        </w:tc>
      </w:tr>
      <w:bookmarkEnd w:id="4"/>
    </w:tbl>
    <w:p w14:paraId="3BBB10ED" w14:textId="77777777" w:rsidR="00D97B35" w:rsidRPr="000D18B0" w:rsidRDefault="00D97B35">
      <w:pPr>
        <w:rPr>
          <w:ins w:id="5" w:author="NGUYỄN ĐỨC KẾ" w:date="2017-04-23T17:41:00Z"/>
          <w:rFonts w:ascii="Times New Roman" w:hAnsi="Times New Roman" w:cs="Times New Roman"/>
          <w:noProof/>
          <w:sz w:val="28"/>
          <w:szCs w:val="28"/>
          <w:lang w:val="vi-VN"/>
        </w:rPr>
        <w:pPrChange w:id="6" w:author="NGUYỄN ĐỨC KẾ" w:date="2017-04-23T17:47:00Z">
          <w:pPr>
            <w:pStyle w:val="oancuaDanhsach"/>
            <w:numPr>
              <w:numId w:val="1"/>
            </w:numPr>
            <w:ind w:hanging="360"/>
          </w:pPr>
        </w:pPrChange>
      </w:pPr>
    </w:p>
    <w:p w14:paraId="12852BC4" w14:textId="35EBB656" w:rsidR="00D97B35" w:rsidRPr="000D18B0" w:rsidDel="00046086" w:rsidRDefault="00D97B35">
      <w:pPr>
        <w:pStyle w:val="u2"/>
        <w:rPr>
          <w:del w:id="7" w:author="Hoan Ng" w:date="2017-03-20T21:39:00Z"/>
          <w:noProof/>
          <w:lang w:val="vi-VN"/>
        </w:rPr>
        <w:pPrChange w:id="8" w:author="NGUYỄN ĐỨC KẾ" w:date="2017-04-23T17:47:00Z">
          <w:pPr>
            <w:pStyle w:val="oancuaDanhsach"/>
            <w:numPr>
              <w:numId w:val="1"/>
            </w:numPr>
            <w:ind w:hanging="360"/>
          </w:pPr>
        </w:pPrChange>
      </w:pPr>
      <w:ins w:id="9" w:author="Hoan Ng" w:date="2017-03-20T22:11:00Z">
        <w:del w:id="10" w:author="NGUYỄN ĐỨC KẾ" w:date="2017-04-23T17:41:00Z">
          <w:r w:rsidRPr="000D18B0" w:rsidDel="0035570D">
            <w:rPr>
              <w:noProof/>
              <w:lang w:val="vi-VN"/>
            </w:rPr>
            <w:delText xml:space="preserve">        </w:delText>
          </w:r>
        </w:del>
      </w:ins>
      <w:del w:id="11" w:author="Hoan Ng" w:date="2017-03-20T21:39:00Z">
        <w:r w:rsidRPr="000D18B0" w:rsidDel="00046086">
          <w:rPr>
            <w:noProof/>
            <w:lang w:val="vi-VN"/>
          </w:rPr>
          <w:delText>)</w:delText>
        </w:r>
        <w:bookmarkStart w:id="12" w:name="_Toc516198340"/>
        <w:bookmarkStart w:id="13" w:name="_Toc517205611"/>
        <w:bookmarkStart w:id="14" w:name="_Toc517206018"/>
        <w:bookmarkStart w:id="15" w:name="_Toc517206110"/>
        <w:bookmarkStart w:id="16" w:name="_Toc517217647"/>
        <w:bookmarkStart w:id="17" w:name="_Toc517217691"/>
        <w:bookmarkStart w:id="18" w:name="_Toc534206321"/>
        <w:bookmarkStart w:id="19" w:name="_Toc534229521"/>
        <w:bookmarkStart w:id="20" w:name="_Toc534229610"/>
        <w:bookmarkStart w:id="21" w:name="_Toc534229699"/>
        <w:bookmarkEnd w:id="12"/>
        <w:bookmarkEnd w:id="13"/>
        <w:bookmarkEnd w:id="14"/>
        <w:bookmarkEnd w:id="15"/>
        <w:bookmarkEnd w:id="16"/>
        <w:bookmarkEnd w:id="17"/>
        <w:bookmarkEnd w:id="18"/>
        <w:bookmarkEnd w:id="19"/>
        <w:bookmarkEnd w:id="20"/>
        <w:bookmarkEnd w:id="21"/>
      </w:del>
    </w:p>
    <w:p w14:paraId="19ECC59D" w14:textId="77777777" w:rsidR="00D97B35" w:rsidRPr="000D18B0" w:rsidRDefault="00D97B35">
      <w:pPr>
        <w:pStyle w:val="u2"/>
        <w:rPr>
          <w:noProof/>
          <w:lang w:val="vi-VN"/>
        </w:rPr>
        <w:pPrChange w:id="22" w:author="NGUYỄN ĐỨC KẾ" w:date="2017-04-23T17:47:00Z">
          <w:pPr>
            <w:pStyle w:val="oancuaDanhsach"/>
            <w:numPr>
              <w:numId w:val="1"/>
            </w:numPr>
            <w:ind w:hanging="360"/>
          </w:pPr>
        </w:pPrChange>
      </w:pPr>
      <w:bookmarkStart w:id="23" w:name="_Toc534229700"/>
      <w:r w:rsidRPr="000D18B0">
        <w:rPr>
          <w:noProof/>
          <w:lang w:val="vi-VN"/>
        </w:rPr>
        <w:t>Hiện trạng tin học (phần cứng, phần mềm, con người)</w:t>
      </w:r>
      <w:bookmarkEnd w:id="23"/>
    </w:p>
    <w:p w14:paraId="2B65CF7C" w14:textId="77777777" w:rsidR="00D97B35" w:rsidRPr="000D18B0" w:rsidRDefault="00D97B35">
      <w:pPr>
        <w:pStyle w:val="oancuaDanhsach"/>
        <w:numPr>
          <w:ilvl w:val="0"/>
          <w:numId w:val="2"/>
        </w:numPr>
        <w:spacing w:before="80" w:line="256" w:lineRule="auto"/>
        <w:jc w:val="both"/>
        <w:rPr>
          <w:ins w:id="24" w:author="NGUYỄN ĐỨC KẾ" w:date="2017-04-23T17:43:00Z"/>
          <w:rFonts w:ascii="Times New Roman" w:hAnsi="Times New Roman" w:cs="Times New Roman"/>
          <w:noProof/>
          <w:sz w:val="28"/>
          <w:szCs w:val="28"/>
          <w:lang w:val="vi-VN"/>
        </w:rPr>
        <w:pPrChange w:id="25" w:author="NGUYỄN ĐỨC KẾ" w:date="2017-04-23T17:47:00Z">
          <w:pPr>
            <w:pStyle w:val="oancuaDanhsach"/>
            <w:numPr>
              <w:numId w:val="6"/>
            </w:numPr>
            <w:spacing w:line="256" w:lineRule="auto"/>
            <w:ind w:hanging="360"/>
          </w:pPr>
        </w:pPrChange>
      </w:pPr>
      <w:ins w:id="26" w:author="NGUYỄN ĐỨC KẾ" w:date="2017-04-23T17:43:00Z">
        <w:r w:rsidRPr="000D18B0">
          <w:rPr>
            <w:rFonts w:ascii="Times New Roman" w:hAnsi="Times New Roman" w:cs="Times New Roman"/>
            <w:noProof/>
            <w:sz w:val="28"/>
            <w:szCs w:val="28"/>
            <w:lang w:val="vi-VN"/>
          </w:rPr>
          <w:t>Phần cứng:</w:t>
        </w:r>
      </w:ins>
    </w:p>
    <w:p w14:paraId="7BD58B67" w14:textId="77777777" w:rsidR="00D97B35" w:rsidRPr="000D18B0" w:rsidRDefault="00D97B35">
      <w:pPr>
        <w:rPr>
          <w:ins w:id="27" w:author="NGUYỄN ĐỨC KẾ" w:date="2017-04-23T17:43:00Z"/>
          <w:rFonts w:ascii="Times New Roman" w:hAnsi="Times New Roman" w:cs="Times New Roman"/>
          <w:noProof/>
          <w:sz w:val="28"/>
          <w:szCs w:val="28"/>
          <w:lang w:val="vi-VN"/>
        </w:rPr>
        <w:pPrChange w:id="28" w:author="NGUYỄN ĐỨC KẾ" w:date="2017-04-23T17:47:00Z">
          <w:pPr>
            <w:pStyle w:val="oancuaDanhsach"/>
            <w:ind w:left="1170"/>
          </w:pPr>
        </w:pPrChange>
      </w:pPr>
      <w:ins w:id="29" w:author="NGUYỄN ĐỨC KẾ" w:date="2017-04-23T17:45:00Z">
        <w:r w:rsidRPr="000D18B0">
          <w:rPr>
            <w:rFonts w:ascii="Times New Roman" w:hAnsi="Times New Roman" w:cs="Times New Roman"/>
            <w:noProof/>
            <w:sz w:val="28"/>
            <w:szCs w:val="28"/>
            <w:lang w:val="vi-VN"/>
          </w:rPr>
          <w:t xml:space="preserve">+ </w:t>
        </w:r>
      </w:ins>
      <w:ins w:id="30" w:author="NGUYỄN ĐỨC KẾ" w:date="2017-04-23T17:43:00Z">
        <w:r w:rsidRPr="000D18B0">
          <w:rPr>
            <w:rFonts w:ascii="Times New Roman" w:hAnsi="Times New Roman" w:cs="Times New Roman"/>
            <w:noProof/>
            <w:sz w:val="28"/>
            <w:szCs w:val="28"/>
            <w:lang w:val="vi-VN"/>
          </w:rPr>
          <w:t>Các thiết bị hiện tại: có thể cài đặt và sử dụng trên PC, Laptop.</w:t>
        </w:r>
      </w:ins>
    </w:p>
    <w:p w14:paraId="4A51F9EF" w14:textId="77777777" w:rsidR="00D97B35" w:rsidRPr="000D18B0" w:rsidRDefault="00D97B35">
      <w:pPr>
        <w:jc w:val="both"/>
        <w:rPr>
          <w:ins w:id="31" w:author="NGUYỄN ĐỨC KẾ" w:date="2017-04-23T17:43:00Z"/>
          <w:rFonts w:ascii="Times New Roman" w:hAnsi="Times New Roman" w:cs="Times New Roman"/>
          <w:noProof/>
          <w:sz w:val="28"/>
          <w:szCs w:val="28"/>
          <w:lang w:val="vi-VN"/>
        </w:rPr>
        <w:pPrChange w:id="32" w:author="NGUYỄN ĐỨC KẾ" w:date="2017-04-23T17:47:00Z">
          <w:pPr>
            <w:ind w:left="1170"/>
          </w:pPr>
        </w:pPrChange>
      </w:pPr>
      <w:ins w:id="33" w:author="NGUYỄN ĐỨC KẾ" w:date="2017-04-23T17:43:00Z">
        <w:r w:rsidRPr="000D18B0">
          <w:rPr>
            <w:rFonts w:ascii="Times New Roman" w:hAnsi="Times New Roman" w:cs="Times New Roman"/>
            <w:noProof/>
            <w:sz w:val="28"/>
            <w:szCs w:val="28"/>
            <w:lang w:val="vi-VN"/>
          </w:rPr>
          <w:t>+ Số lượng: không quy định số lượng cụ thể tuỳ thuộc vào nhu cầu sử dụng của khách hàng.</w:t>
        </w:r>
      </w:ins>
    </w:p>
    <w:p w14:paraId="45EE280E" w14:textId="77777777" w:rsidR="00D97B35" w:rsidRPr="000D18B0" w:rsidRDefault="00D97B35">
      <w:pPr>
        <w:ind w:firstLine="720"/>
        <w:rPr>
          <w:ins w:id="34" w:author="NGUYỄN ĐỨC KẾ" w:date="2017-04-23T17:43:00Z"/>
          <w:rFonts w:ascii="Times New Roman" w:hAnsi="Times New Roman" w:cs="Times New Roman"/>
          <w:noProof/>
          <w:sz w:val="28"/>
          <w:szCs w:val="28"/>
          <w:lang w:val="vi-VN"/>
        </w:rPr>
        <w:pPrChange w:id="35" w:author="NGUYỄN ĐỨC KẾ" w:date="2017-04-23T17:47:00Z">
          <w:pPr>
            <w:ind w:left="720" w:firstLine="450"/>
          </w:pPr>
        </w:pPrChange>
      </w:pPr>
      <w:ins w:id="36" w:author="NGUYỄN ĐỨC KẾ" w:date="2017-04-23T17:43:00Z">
        <w:r w:rsidRPr="000D18B0">
          <w:rPr>
            <w:rFonts w:ascii="Times New Roman" w:hAnsi="Times New Roman" w:cs="Times New Roman"/>
            <w:noProof/>
            <w:sz w:val="28"/>
            <w:szCs w:val="28"/>
            <w:lang w:val="vi-VN"/>
          </w:rPr>
          <w:t>+ Cấu hình:</w:t>
        </w:r>
      </w:ins>
      <w:ins w:id="37" w:author="NGUYỄN ĐỨC KẾ" w:date="2017-04-23T22:54:00Z">
        <w:r w:rsidRPr="000D18B0">
          <w:rPr>
            <w:rFonts w:ascii="Times New Roman" w:hAnsi="Times New Roman" w:cs="Times New Roman"/>
            <w:noProof/>
            <w:sz w:val="28"/>
            <w:szCs w:val="28"/>
            <w:lang w:val="vi-VN"/>
          </w:rPr>
          <w:t xml:space="preserve"> </w:t>
        </w:r>
        <w:r w:rsidRPr="000D18B0">
          <w:rPr>
            <w:rFonts w:ascii="Times New Roman" w:hAnsi="Times New Roman" w:cs="Times New Roman"/>
            <w:noProof/>
            <w:sz w:val="28"/>
            <w:szCs w:val="28"/>
            <w:shd w:val="clear" w:color="auto" w:fill="FFFFFF"/>
            <w:lang w:val="vi-VN"/>
            <w:rPrChange w:id="38" w:author="NGUYỄN ĐỨC KẾ" w:date="2017-04-23T22:58:00Z">
              <w:rPr>
                <w:color w:val="222222"/>
                <w:sz w:val="27"/>
                <w:szCs w:val="27"/>
                <w:shd w:val="clear" w:color="auto" w:fill="FFFFFF"/>
              </w:rPr>
            </w:rPrChange>
          </w:rPr>
          <w:t>CPU Intel Core i3</w:t>
        </w:r>
      </w:ins>
      <w:ins w:id="39" w:author="NGUYỄN ĐỨC KẾ" w:date="2017-04-23T22:56:00Z">
        <w:r w:rsidRPr="000D18B0">
          <w:rPr>
            <w:rFonts w:ascii="Times New Roman" w:hAnsi="Times New Roman" w:cs="Times New Roman"/>
            <w:noProof/>
            <w:sz w:val="28"/>
            <w:szCs w:val="28"/>
            <w:shd w:val="clear" w:color="auto" w:fill="FFFFFF"/>
            <w:lang w:val="vi-VN"/>
            <w:rPrChange w:id="40" w:author="NGUYỄN ĐỨC KẾ" w:date="2017-04-23T22:58:00Z">
              <w:rPr>
                <w:color w:val="222222"/>
                <w:sz w:val="27"/>
                <w:szCs w:val="27"/>
                <w:shd w:val="clear" w:color="auto" w:fill="FFFFFF"/>
              </w:rPr>
            </w:rPrChange>
          </w:rPr>
          <w:t>, RAM 4GB</w:t>
        </w:r>
      </w:ins>
    </w:p>
    <w:p w14:paraId="5C837FF2" w14:textId="77777777" w:rsidR="00D97B35" w:rsidRPr="000D18B0" w:rsidRDefault="00D97B35">
      <w:pPr>
        <w:pStyle w:val="oancuaDanhsach"/>
        <w:numPr>
          <w:ilvl w:val="0"/>
          <w:numId w:val="2"/>
        </w:numPr>
        <w:spacing w:before="80" w:line="256" w:lineRule="auto"/>
        <w:jc w:val="both"/>
        <w:rPr>
          <w:ins w:id="41" w:author="NGUYỄN ĐỨC KẾ" w:date="2017-04-23T17:43:00Z"/>
          <w:rFonts w:ascii="Times New Roman" w:hAnsi="Times New Roman" w:cs="Times New Roman"/>
          <w:noProof/>
          <w:sz w:val="28"/>
          <w:szCs w:val="28"/>
          <w:lang w:val="vi-VN"/>
        </w:rPr>
        <w:pPrChange w:id="42" w:author="NGUYỄN ĐỨC KẾ" w:date="2017-04-23T17:47:00Z">
          <w:pPr>
            <w:pStyle w:val="oancuaDanhsach"/>
            <w:numPr>
              <w:numId w:val="6"/>
            </w:numPr>
            <w:spacing w:line="256" w:lineRule="auto"/>
            <w:ind w:hanging="360"/>
          </w:pPr>
        </w:pPrChange>
      </w:pPr>
      <w:ins w:id="43" w:author="NGUYỄN ĐỨC KẾ" w:date="2017-04-23T17:43:00Z">
        <w:r w:rsidRPr="000D18B0">
          <w:rPr>
            <w:rFonts w:ascii="Times New Roman" w:hAnsi="Times New Roman" w:cs="Times New Roman"/>
            <w:noProof/>
            <w:sz w:val="28"/>
            <w:szCs w:val="28"/>
            <w:lang w:val="vi-VN"/>
          </w:rPr>
          <w:t>Phần mềm:</w:t>
        </w:r>
      </w:ins>
    </w:p>
    <w:p w14:paraId="3BD03F1B" w14:textId="77777777" w:rsidR="00D97B35" w:rsidRPr="000D18B0" w:rsidRDefault="00D97B35">
      <w:pPr>
        <w:jc w:val="both"/>
        <w:rPr>
          <w:ins w:id="44" w:author="NGUYỄN ĐỨC KẾ" w:date="2017-04-23T17:43:00Z"/>
          <w:rFonts w:ascii="Times New Roman" w:hAnsi="Times New Roman" w:cs="Times New Roman"/>
          <w:noProof/>
          <w:sz w:val="28"/>
          <w:szCs w:val="28"/>
          <w:lang w:val="vi-VN"/>
        </w:rPr>
        <w:pPrChange w:id="45" w:author="NGUYỄN ĐỨC KẾ" w:date="2017-04-23T17:47:00Z">
          <w:pPr>
            <w:pStyle w:val="oancuaDanhsach"/>
            <w:ind w:left="1170"/>
          </w:pPr>
        </w:pPrChange>
      </w:pPr>
      <w:ins w:id="46" w:author="NGUYỄN ĐỨC KẾ" w:date="2017-04-23T17:43:00Z">
        <w:r w:rsidRPr="000D18B0">
          <w:rPr>
            <w:rFonts w:ascii="Times New Roman" w:hAnsi="Times New Roman" w:cs="Times New Roman"/>
            <w:noProof/>
            <w:sz w:val="28"/>
            <w:szCs w:val="28"/>
            <w:lang w:val="vi-VN"/>
          </w:rPr>
          <w:t>+ Hệ điều hành:</w:t>
        </w:r>
      </w:ins>
      <w:r w:rsidRPr="000D18B0">
        <w:rPr>
          <w:rFonts w:ascii="Times New Roman" w:hAnsi="Times New Roman" w:cs="Times New Roman"/>
          <w:noProof/>
          <w:sz w:val="28"/>
          <w:szCs w:val="28"/>
          <w:lang w:val="vi-VN"/>
        </w:rPr>
        <w:t xml:space="preserve"> Phần mềm có thể chạy trên nền hệ điều Windows có hỗ trợ .Net Framework 4.5 trở lên</w:t>
      </w:r>
      <w:ins w:id="47" w:author="NGUYỄN ĐỨC KẾ" w:date="2017-04-23T22:55:00Z">
        <w:r w:rsidRPr="000D18B0">
          <w:rPr>
            <w:rFonts w:ascii="Times New Roman" w:hAnsi="Times New Roman" w:cs="Times New Roman"/>
            <w:noProof/>
            <w:sz w:val="28"/>
            <w:szCs w:val="28"/>
            <w:lang w:val="vi-VN"/>
          </w:rPr>
          <w:t xml:space="preserve">, </w:t>
        </w:r>
      </w:ins>
      <w:r w:rsidRPr="000D18B0">
        <w:rPr>
          <w:rFonts w:ascii="Times New Roman" w:hAnsi="Times New Roman" w:cs="Times New Roman"/>
          <w:noProof/>
          <w:sz w:val="28"/>
          <w:szCs w:val="28"/>
          <w:lang w:val="vi-VN"/>
        </w:rPr>
        <w:t xml:space="preserve">có thể chạy trên các hệ thống </w:t>
      </w:r>
      <w:ins w:id="48" w:author="NGUYỄN ĐỨC KẾ" w:date="2017-04-23T22:55:00Z">
        <w:r w:rsidRPr="000D18B0">
          <w:rPr>
            <w:rFonts w:ascii="Times New Roman" w:hAnsi="Times New Roman" w:cs="Times New Roman"/>
            <w:noProof/>
            <w:sz w:val="28"/>
            <w:szCs w:val="28"/>
            <w:lang w:val="vi-VN"/>
          </w:rPr>
          <w:t>X86</w:t>
        </w:r>
      </w:ins>
      <w:r w:rsidRPr="000D18B0">
        <w:rPr>
          <w:rFonts w:ascii="Times New Roman" w:hAnsi="Times New Roman" w:cs="Times New Roman"/>
          <w:noProof/>
          <w:sz w:val="28"/>
          <w:szCs w:val="28"/>
          <w:lang w:val="vi-VN"/>
        </w:rPr>
        <w:t xml:space="preserve"> or</w:t>
      </w:r>
      <w:ins w:id="49" w:author="NGUYỄN ĐỨC KẾ" w:date="2017-04-23T22:55:00Z">
        <w:r w:rsidRPr="000D18B0">
          <w:rPr>
            <w:rFonts w:ascii="Times New Roman" w:hAnsi="Times New Roman" w:cs="Times New Roman"/>
            <w:noProof/>
            <w:sz w:val="28"/>
            <w:szCs w:val="28"/>
            <w:lang w:val="vi-VN"/>
          </w:rPr>
          <w:t xml:space="preserve"> X64 ARM Required</w:t>
        </w:r>
      </w:ins>
      <w:r w:rsidRPr="000D18B0">
        <w:rPr>
          <w:rFonts w:ascii="Times New Roman" w:hAnsi="Times New Roman" w:cs="Times New Roman"/>
          <w:noProof/>
          <w:sz w:val="28"/>
          <w:szCs w:val="28"/>
          <w:lang w:val="vi-VN"/>
        </w:rPr>
        <w:t>. Chưa hỗ trợ MacOS và Linux.</w:t>
      </w:r>
    </w:p>
    <w:p w14:paraId="3F11C0A1" w14:textId="77777777" w:rsidR="00D97B35" w:rsidRPr="000D18B0" w:rsidRDefault="00D97B35">
      <w:pPr>
        <w:jc w:val="both"/>
        <w:rPr>
          <w:ins w:id="50" w:author="NGUYỄN ĐỨC KẾ" w:date="2017-04-23T17:43:00Z"/>
          <w:rFonts w:ascii="Times New Roman" w:hAnsi="Times New Roman" w:cs="Times New Roman"/>
          <w:noProof/>
          <w:sz w:val="28"/>
          <w:szCs w:val="28"/>
          <w:lang w:val="vi-VN"/>
        </w:rPr>
        <w:pPrChange w:id="51" w:author="NGUYỄN ĐỨC KẾ" w:date="2017-04-23T17:47:00Z">
          <w:pPr>
            <w:pStyle w:val="oancuaDanhsach"/>
            <w:ind w:left="1170"/>
          </w:pPr>
        </w:pPrChange>
      </w:pPr>
      <w:ins w:id="52" w:author="NGUYỄN ĐỨC KẾ" w:date="2017-04-23T17:43:00Z">
        <w:r w:rsidRPr="000D18B0">
          <w:rPr>
            <w:rFonts w:ascii="Times New Roman" w:hAnsi="Times New Roman" w:cs="Times New Roman"/>
            <w:noProof/>
            <w:sz w:val="28"/>
            <w:szCs w:val="28"/>
            <w:lang w:val="vi-VN"/>
          </w:rPr>
          <w:t>+ Hệ quản trị CSDL: SQL Server 2014 Management Studio, Microsoft Visual studio 2013 Ultimate</w:t>
        </w:r>
      </w:ins>
    </w:p>
    <w:p w14:paraId="2717C7D1" w14:textId="77777777" w:rsidR="00D97B35" w:rsidRPr="000D18B0" w:rsidRDefault="00D97B35">
      <w:pPr>
        <w:pStyle w:val="oancuaDanhsach"/>
        <w:numPr>
          <w:ilvl w:val="0"/>
          <w:numId w:val="2"/>
        </w:numPr>
        <w:spacing w:before="80" w:line="256" w:lineRule="auto"/>
        <w:jc w:val="both"/>
        <w:rPr>
          <w:ins w:id="53" w:author="NGUYỄN ĐỨC KẾ" w:date="2017-04-23T17:43:00Z"/>
          <w:rFonts w:ascii="Times New Roman" w:hAnsi="Times New Roman" w:cs="Times New Roman"/>
          <w:noProof/>
          <w:sz w:val="28"/>
          <w:szCs w:val="28"/>
          <w:lang w:val="vi-VN"/>
        </w:rPr>
        <w:pPrChange w:id="54" w:author="NGUYỄN ĐỨC KẾ" w:date="2017-04-23T17:47:00Z">
          <w:pPr>
            <w:pStyle w:val="oancuaDanhsach"/>
            <w:numPr>
              <w:numId w:val="6"/>
            </w:numPr>
            <w:spacing w:line="256" w:lineRule="auto"/>
            <w:ind w:hanging="360"/>
          </w:pPr>
        </w:pPrChange>
      </w:pPr>
      <w:ins w:id="55" w:author="NGUYỄN ĐỨC KẾ" w:date="2017-04-23T17:43:00Z">
        <w:r w:rsidRPr="000D18B0">
          <w:rPr>
            <w:rFonts w:ascii="Times New Roman" w:hAnsi="Times New Roman" w:cs="Times New Roman"/>
            <w:noProof/>
            <w:sz w:val="28"/>
            <w:szCs w:val="28"/>
            <w:lang w:val="vi-VN"/>
          </w:rPr>
          <w:t>Con người:</w:t>
        </w:r>
      </w:ins>
    </w:p>
    <w:p w14:paraId="565962E8" w14:textId="77777777" w:rsidR="00D97B35" w:rsidRPr="000D18B0" w:rsidRDefault="00D97B35" w:rsidP="00D97B35">
      <w:pPr>
        <w:rPr>
          <w:rFonts w:ascii="Times New Roman" w:hAnsi="Times New Roman" w:cs="Times New Roman"/>
          <w:noProof/>
          <w:sz w:val="28"/>
          <w:szCs w:val="28"/>
          <w:lang w:val="vi-VN"/>
        </w:rPr>
      </w:pPr>
      <w:ins w:id="56" w:author="NGUYỄN ĐỨC KẾ" w:date="2017-04-23T17:43:00Z">
        <w:r w:rsidRPr="000D18B0">
          <w:rPr>
            <w:rFonts w:ascii="Times New Roman" w:hAnsi="Times New Roman" w:cs="Times New Roman"/>
            <w:noProof/>
            <w:sz w:val="28"/>
            <w:szCs w:val="28"/>
            <w:lang w:val="vi-VN"/>
          </w:rPr>
          <w:t>+ Trình độ chuyên môn Tin học: biết thao tác những kĩ năng cơ bản trên PC.</w:t>
        </w:r>
      </w:ins>
    </w:p>
    <w:p w14:paraId="5099DC13" w14:textId="399CB585" w:rsidR="00C015F1" w:rsidRPr="000D18B0" w:rsidRDefault="00C015F1">
      <w:pPr>
        <w:rPr>
          <w:noProof/>
          <w:lang w:val="vi-VN"/>
        </w:rPr>
      </w:pPr>
    </w:p>
    <w:p w14:paraId="4C5F34D1" w14:textId="77777777" w:rsidR="00C015F1" w:rsidRPr="000D18B0" w:rsidRDefault="00C015F1" w:rsidP="00C015F1">
      <w:pPr>
        <w:pStyle w:val="u1"/>
        <w:rPr>
          <w:rFonts w:cs="Times New Roman"/>
          <w:noProof/>
          <w:lang w:val="vi-VN"/>
        </w:rPr>
      </w:pPr>
      <w:bookmarkStart w:id="57" w:name="_Toc534229703"/>
      <w:r w:rsidRPr="000D18B0">
        <w:rPr>
          <w:rFonts w:cs="Times New Roman"/>
          <w:noProof/>
          <w:lang w:val="vi-VN"/>
        </w:rPr>
        <w:lastRenderedPageBreak/>
        <w:t>Chương II: Mô hình Use Case</w:t>
      </w:r>
      <w:bookmarkEnd w:id="57"/>
    </w:p>
    <w:p w14:paraId="7B7A02F3" w14:textId="77777777" w:rsidR="00C015F1" w:rsidRPr="000D18B0" w:rsidRDefault="00C015F1" w:rsidP="00C015F1">
      <w:pPr>
        <w:pStyle w:val="u2"/>
        <w:rPr>
          <w:rFonts w:cs="Times New Roman"/>
          <w:noProof/>
          <w:lang w:val="vi-VN"/>
        </w:rPr>
      </w:pPr>
      <w:bookmarkStart w:id="58" w:name="_Toc534229704"/>
      <w:r w:rsidRPr="000D18B0">
        <w:rPr>
          <w:rFonts w:cs="Times New Roman"/>
          <w:noProof/>
          <w:lang w:val="vi-VN"/>
        </w:rPr>
        <w:t>Mô hình Use Case</w:t>
      </w:r>
      <w:bookmarkEnd w:id="58"/>
    </w:p>
    <w:p w14:paraId="4BEC8961" w14:textId="0404273F" w:rsidR="00C015F1" w:rsidRPr="000D18B0" w:rsidRDefault="000B08DF">
      <w:pPr>
        <w:rPr>
          <w:noProof/>
          <w:lang w:val="vi-VN"/>
        </w:rPr>
      </w:pPr>
      <w:r w:rsidRPr="000D18B0">
        <w:rPr>
          <w:noProof/>
          <w:lang w:val="vi-VN"/>
        </w:rPr>
        <w:drawing>
          <wp:inline distT="0" distB="0" distL="0" distR="0" wp14:anchorId="2E624EFD" wp14:editId="6C489935">
            <wp:extent cx="6671144" cy="3921435"/>
            <wp:effectExtent l="0" t="0" r="0" b="317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c.jpg"/>
                    <pic:cNvPicPr/>
                  </pic:nvPicPr>
                  <pic:blipFill>
                    <a:blip r:embed="rId6">
                      <a:extLst>
                        <a:ext uri="{28A0092B-C50C-407E-A947-70E740481C1C}">
                          <a14:useLocalDpi xmlns:a14="http://schemas.microsoft.com/office/drawing/2010/main" val="0"/>
                        </a:ext>
                      </a:extLst>
                    </a:blip>
                    <a:stretch>
                      <a:fillRect/>
                    </a:stretch>
                  </pic:blipFill>
                  <pic:spPr>
                    <a:xfrm>
                      <a:off x="0" y="0"/>
                      <a:ext cx="6679938" cy="3926604"/>
                    </a:xfrm>
                    <a:prstGeom prst="rect">
                      <a:avLst/>
                    </a:prstGeom>
                  </pic:spPr>
                </pic:pic>
              </a:graphicData>
            </a:graphic>
          </wp:inline>
        </w:drawing>
      </w:r>
    </w:p>
    <w:p w14:paraId="42221ADC" w14:textId="1D9EF68F" w:rsidR="00C015F1" w:rsidRPr="000D18B0" w:rsidRDefault="00C015F1">
      <w:pPr>
        <w:rPr>
          <w:noProof/>
          <w:lang w:val="vi-VN"/>
        </w:rPr>
      </w:pPr>
    </w:p>
    <w:p w14:paraId="04C4C597" w14:textId="77777777" w:rsidR="00C015F1" w:rsidRPr="000D18B0" w:rsidRDefault="00C015F1" w:rsidP="00C015F1">
      <w:pPr>
        <w:pStyle w:val="u2"/>
        <w:rPr>
          <w:rFonts w:cs="Times New Roman"/>
          <w:noProof/>
          <w:lang w:val="vi-VN"/>
        </w:rPr>
      </w:pPr>
      <w:bookmarkStart w:id="59" w:name="_Toc534229705"/>
      <w:r w:rsidRPr="000D18B0">
        <w:rPr>
          <w:rFonts w:cs="Times New Roman"/>
          <w:noProof/>
          <w:lang w:val="vi-VN"/>
        </w:rPr>
        <w:t>Danh sách các Actor</w:t>
      </w:r>
      <w:bookmarkEnd w:id="59"/>
    </w:p>
    <w:tbl>
      <w:tblPr>
        <w:tblStyle w:val="LiBang"/>
        <w:tblW w:w="0" w:type="auto"/>
        <w:tblLook w:val="04A0" w:firstRow="1" w:lastRow="0" w:firstColumn="1" w:lastColumn="0" w:noHBand="0" w:noVBand="1"/>
      </w:tblPr>
      <w:tblGrid>
        <w:gridCol w:w="704"/>
        <w:gridCol w:w="2410"/>
        <w:gridCol w:w="5902"/>
      </w:tblGrid>
      <w:tr w:rsidR="00C015F1" w:rsidRPr="000D18B0" w14:paraId="76BF4AD9" w14:textId="77777777" w:rsidTr="00641FBB">
        <w:tc>
          <w:tcPr>
            <w:tcW w:w="704" w:type="dxa"/>
            <w:tcBorders>
              <w:top w:val="single" w:sz="4" w:space="0" w:color="auto"/>
              <w:left w:val="single" w:sz="4" w:space="0" w:color="auto"/>
              <w:bottom w:val="single" w:sz="4" w:space="0" w:color="auto"/>
              <w:right w:val="single" w:sz="4" w:space="0" w:color="auto"/>
            </w:tcBorders>
            <w:hideMark/>
          </w:tcPr>
          <w:p w14:paraId="0BDCEFE6" w14:textId="77777777" w:rsidR="00C015F1" w:rsidRPr="000D18B0" w:rsidRDefault="00C015F1" w:rsidP="00641FBB">
            <w:pP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STT</w:t>
            </w:r>
          </w:p>
        </w:tc>
        <w:tc>
          <w:tcPr>
            <w:tcW w:w="2410" w:type="dxa"/>
            <w:tcBorders>
              <w:top w:val="single" w:sz="4" w:space="0" w:color="auto"/>
              <w:left w:val="single" w:sz="4" w:space="0" w:color="auto"/>
              <w:bottom w:val="single" w:sz="4" w:space="0" w:color="auto"/>
              <w:right w:val="single" w:sz="4" w:space="0" w:color="auto"/>
            </w:tcBorders>
            <w:hideMark/>
          </w:tcPr>
          <w:p w14:paraId="35EC0D51" w14:textId="77777777" w:rsidR="00C015F1" w:rsidRPr="000D18B0" w:rsidRDefault="00C015F1" w:rsidP="00641FBB">
            <w:pP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Tên Actor</w:t>
            </w:r>
          </w:p>
        </w:tc>
        <w:tc>
          <w:tcPr>
            <w:tcW w:w="5902" w:type="dxa"/>
            <w:tcBorders>
              <w:top w:val="single" w:sz="4" w:space="0" w:color="auto"/>
              <w:left w:val="single" w:sz="4" w:space="0" w:color="auto"/>
              <w:bottom w:val="single" w:sz="4" w:space="0" w:color="auto"/>
              <w:right w:val="single" w:sz="4" w:space="0" w:color="auto"/>
            </w:tcBorders>
            <w:hideMark/>
          </w:tcPr>
          <w:p w14:paraId="3BC7B032" w14:textId="77777777" w:rsidR="00C015F1" w:rsidRPr="000D18B0" w:rsidRDefault="00C015F1" w:rsidP="00641FBB">
            <w:pP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Ý nghĩa/Ghi chú</w:t>
            </w:r>
          </w:p>
        </w:tc>
      </w:tr>
      <w:tr w:rsidR="00C015F1" w:rsidRPr="000D18B0" w14:paraId="1CF6768A" w14:textId="77777777" w:rsidTr="00641FBB">
        <w:tc>
          <w:tcPr>
            <w:tcW w:w="704" w:type="dxa"/>
            <w:tcBorders>
              <w:top w:val="single" w:sz="4" w:space="0" w:color="auto"/>
              <w:left w:val="single" w:sz="4" w:space="0" w:color="auto"/>
              <w:bottom w:val="single" w:sz="4" w:space="0" w:color="auto"/>
              <w:right w:val="single" w:sz="4" w:space="0" w:color="auto"/>
            </w:tcBorders>
            <w:hideMark/>
          </w:tcPr>
          <w:p w14:paraId="23A75B1F" w14:textId="77777777" w:rsidR="00C015F1" w:rsidRPr="000D18B0" w:rsidRDefault="00C015F1" w:rsidP="00641FBB">
            <w:pP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1</w:t>
            </w:r>
          </w:p>
        </w:tc>
        <w:tc>
          <w:tcPr>
            <w:tcW w:w="2410" w:type="dxa"/>
            <w:tcBorders>
              <w:top w:val="single" w:sz="4" w:space="0" w:color="auto"/>
              <w:left w:val="single" w:sz="4" w:space="0" w:color="auto"/>
              <w:bottom w:val="single" w:sz="4" w:space="0" w:color="auto"/>
              <w:right w:val="single" w:sz="4" w:space="0" w:color="auto"/>
            </w:tcBorders>
            <w:hideMark/>
          </w:tcPr>
          <w:p w14:paraId="665F8A81" w14:textId="41A6998F" w:rsidR="00C015F1" w:rsidRPr="000D18B0" w:rsidRDefault="00C015F1" w:rsidP="00641FBB">
            <w:pP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Người dùng</w:t>
            </w:r>
          </w:p>
        </w:tc>
        <w:tc>
          <w:tcPr>
            <w:tcW w:w="5902" w:type="dxa"/>
            <w:tcBorders>
              <w:top w:val="single" w:sz="4" w:space="0" w:color="auto"/>
              <w:left w:val="single" w:sz="4" w:space="0" w:color="auto"/>
              <w:bottom w:val="single" w:sz="4" w:space="0" w:color="auto"/>
              <w:right w:val="single" w:sz="4" w:space="0" w:color="auto"/>
            </w:tcBorders>
            <w:hideMark/>
          </w:tcPr>
          <w:p w14:paraId="7A515352" w14:textId="1F1EE966" w:rsidR="00C015F1" w:rsidRPr="000D18B0" w:rsidRDefault="00C015F1" w:rsidP="00641FBB">
            <w:pP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 xml:space="preserve"> Thực hiện các chức năng đăng nhập, đăng xuất ứng dụng.</w:t>
            </w:r>
          </w:p>
        </w:tc>
      </w:tr>
      <w:tr w:rsidR="00C015F1" w:rsidRPr="000D18B0" w14:paraId="49875193" w14:textId="77777777" w:rsidTr="00641FBB">
        <w:tc>
          <w:tcPr>
            <w:tcW w:w="704" w:type="dxa"/>
            <w:tcBorders>
              <w:top w:val="single" w:sz="4" w:space="0" w:color="auto"/>
              <w:left w:val="single" w:sz="4" w:space="0" w:color="auto"/>
              <w:bottom w:val="single" w:sz="4" w:space="0" w:color="auto"/>
              <w:right w:val="single" w:sz="4" w:space="0" w:color="auto"/>
            </w:tcBorders>
            <w:hideMark/>
          </w:tcPr>
          <w:p w14:paraId="362E4873" w14:textId="77777777" w:rsidR="00C015F1" w:rsidRPr="000D18B0" w:rsidRDefault="00C015F1" w:rsidP="00641FBB">
            <w:pP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2</w:t>
            </w:r>
          </w:p>
        </w:tc>
        <w:tc>
          <w:tcPr>
            <w:tcW w:w="2410" w:type="dxa"/>
            <w:tcBorders>
              <w:top w:val="single" w:sz="4" w:space="0" w:color="auto"/>
              <w:left w:val="single" w:sz="4" w:space="0" w:color="auto"/>
              <w:bottom w:val="single" w:sz="4" w:space="0" w:color="auto"/>
              <w:right w:val="single" w:sz="4" w:space="0" w:color="auto"/>
            </w:tcBorders>
            <w:hideMark/>
          </w:tcPr>
          <w:p w14:paraId="289E4616" w14:textId="54FF3D8E" w:rsidR="00C015F1" w:rsidRPr="000D18B0" w:rsidRDefault="00C015F1" w:rsidP="00641FBB">
            <w:pP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Quản trị viên</w:t>
            </w:r>
          </w:p>
        </w:tc>
        <w:tc>
          <w:tcPr>
            <w:tcW w:w="5902" w:type="dxa"/>
            <w:tcBorders>
              <w:top w:val="single" w:sz="4" w:space="0" w:color="auto"/>
              <w:left w:val="single" w:sz="4" w:space="0" w:color="auto"/>
              <w:bottom w:val="single" w:sz="4" w:space="0" w:color="auto"/>
              <w:right w:val="single" w:sz="4" w:space="0" w:color="auto"/>
            </w:tcBorders>
            <w:hideMark/>
          </w:tcPr>
          <w:p w14:paraId="5AF37975" w14:textId="3AAA4D61" w:rsidR="00C015F1" w:rsidRPr="000D18B0" w:rsidRDefault="00C015F1" w:rsidP="00641FBB">
            <w:pP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 xml:space="preserve"> Người có vị trí cao nhất, chịu trách nhiệm quản lý điều hành phòng mạch.</w:t>
            </w:r>
          </w:p>
        </w:tc>
      </w:tr>
      <w:tr w:rsidR="00C015F1" w:rsidRPr="000D18B0" w14:paraId="74963E20" w14:textId="77777777" w:rsidTr="00641FBB">
        <w:tc>
          <w:tcPr>
            <w:tcW w:w="704" w:type="dxa"/>
            <w:tcBorders>
              <w:top w:val="single" w:sz="4" w:space="0" w:color="auto"/>
              <w:left w:val="single" w:sz="4" w:space="0" w:color="auto"/>
              <w:bottom w:val="single" w:sz="4" w:space="0" w:color="auto"/>
              <w:right w:val="single" w:sz="4" w:space="0" w:color="auto"/>
            </w:tcBorders>
          </w:tcPr>
          <w:p w14:paraId="67514699" w14:textId="77777777" w:rsidR="00C015F1" w:rsidRPr="000D18B0" w:rsidRDefault="00C015F1" w:rsidP="00641FBB">
            <w:pP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3</w:t>
            </w:r>
          </w:p>
        </w:tc>
        <w:tc>
          <w:tcPr>
            <w:tcW w:w="2410" w:type="dxa"/>
            <w:tcBorders>
              <w:top w:val="single" w:sz="4" w:space="0" w:color="auto"/>
              <w:left w:val="single" w:sz="4" w:space="0" w:color="auto"/>
              <w:bottom w:val="single" w:sz="4" w:space="0" w:color="auto"/>
              <w:right w:val="single" w:sz="4" w:space="0" w:color="auto"/>
            </w:tcBorders>
          </w:tcPr>
          <w:p w14:paraId="340E3F63" w14:textId="0B375E60" w:rsidR="00C015F1" w:rsidRPr="000D18B0" w:rsidRDefault="00C015F1" w:rsidP="00641FBB">
            <w:pP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Nhân viên</w:t>
            </w:r>
          </w:p>
        </w:tc>
        <w:tc>
          <w:tcPr>
            <w:tcW w:w="5902" w:type="dxa"/>
            <w:tcBorders>
              <w:top w:val="single" w:sz="4" w:space="0" w:color="auto"/>
              <w:left w:val="single" w:sz="4" w:space="0" w:color="auto"/>
              <w:bottom w:val="single" w:sz="4" w:space="0" w:color="auto"/>
              <w:right w:val="single" w:sz="4" w:space="0" w:color="auto"/>
            </w:tcBorders>
          </w:tcPr>
          <w:p w14:paraId="21A290B5" w14:textId="5E887AAC" w:rsidR="00C015F1" w:rsidRPr="000D18B0" w:rsidRDefault="00C015F1" w:rsidP="00641FBB">
            <w:pP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Thực hiện chức năng đổi mật khẩu, đổi ảnh đại diện, cập nhật thông tin</w:t>
            </w:r>
          </w:p>
        </w:tc>
      </w:tr>
      <w:tr w:rsidR="00C015F1" w:rsidRPr="000D18B0" w14:paraId="7B143277" w14:textId="77777777" w:rsidTr="00641FBB">
        <w:tc>
          <w:tcPr>
            <w:tcW w:w="704" w:type="dxa"/>
            <w:tcBorders>
              <w:top w:val="single" w:sz="4" w:space="0" w:color="auto"/>
              <w:left w:val="single" w:sz="4" w:space="0" w:color="auto"/>
              <w:bottom w:val="single" w:sz="4" w:space="0" w:color="auto"/>
              <w:right w:val="single" w:sz="4" w:space="0" w:color="auto"/>
            </w:tcBorders>
          </w:tcPr>
          <w:p w14:paraId="0630DD7D" w14:textId="6B602775" w:rsidR="00C015F1" w:rsidRPr="000D18B0" w:rsidRDefault="00C015F1" w:rsidP="00641FBB">
            <w:pP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4</w:t>
            </w:r>
          </w:p>
        </w:tc>
        <w:tc>
          <w:tcPr>
            <w:tcW w:w="2410" w:type="dxa"/>
            <w:tcBorders>
              <w:top w:val="single" w:sz="4" w:space="0" w:color="auto"/>
              <w:left w:val="single" w:sz="4" w:space="0" w:color="auto"/>
              <w:bottom w:val="single" w:sz="4" w:space="0" w:color="auto"/>
              <w:right w:val="single" w:sz="4" w:space="0" w:color="auto"/>
            </w:tcBorders>
          </w:tcPr>
          <w:p w14:paraId="1BADBDCF" w14:textId="5DF32858" w:rsidR="00C015F1" w:rsidRPr="000D18B0" w:rsidRDefault="00C015F1" w:rsidP="00641FBB">
            <w:pP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Lễ tân</w:t>
            </w:r>
          </w:p>
        </w:tc>
        <w:tc>
          <w:tcPr>
            <w:tcW w:w="5902" w:type="dxa"/>
            <w:tcBorders>
              <w:top w:val="single" w:sz="4" w:space="0" w:color="auto"/>
              <w:left w:val="single" w:sz="4" w:space="0" w:color="auto"/>
              <w:bottom w:val="single" w:sz="4" w:space="0" w:color="auto"/>
              <w:right w:val="single" w:sz="4" w:space="0" w:color="auto"/>
            </w:tcBorders>
          </w:tcPr>
          <w:p w14:paraId="735766EB" w14:textId="4FF0644B" w:rsidR="00C015F1" w:rsidRPr="000D18B0" w:rsidRDefault="00C015F1" w:rsidP="00641FBB">
            <w:pP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Thực hiện chức năng tiếp nhận bệnh nhân</w:t>
            </w:r>
          </w:p>
        </w:tc>
      </w:tr>
      <w:tr w:rsidR="00C015F1" w:rsidRPr="000D18B0" w14:paraId="2245A357" w14:textId="77777777" w:rsidTr="00641FBB">
        <w:tc>
          <w:tcPr>
            <w:tcW w:w="704" w:type="dxa"/>
            <w:tcBorders>
              <w:top w:val="single" w:sz="4" w:space="0" w:color="auto"/>
              <w:left w:val="single" w:sz="4" w:space="0" w:color="auto"/>
              <w:bottom w:val="single" w:sz="4" w:space="0" w:color="auto"/>
              <w:right w:val="single" w:sz="4" w:space="0" w:color="auto"/>
            </w:tcBorders>
          </w:tcPr>
          <w:p w14:paraId="48B09FB0" w14:textId="62D6A5FE" w:rsidR="00C015F1" w:rsidRPr="000D18B0" w:rsidRDefault="00C015F1" w:rsidP="00641FBB">
            <w:pP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5</w:t>
            </w:r>
          </w:p>
        </w:tc>
        <w:tc>
          <w:tcPr>
            <w:tcW w:w="2410" w:type="dxa"/>
            <w:tcBorders>
              <w:top w:val="single" w:sz="4" w:space="0" w:color="auto"/>
              <w:left w:val="single" w:sz="4" w:space="0" w:color="auto"/>
              <w:bottom w:val="single" w:sz="4" w:space="0" w:color="auto"/>
              <w:right w:val="single" w:sz="4" w:space="0" w:color="auto"/>
            </w:tcBorders>
          </w:tcPr>
          <w:p w14:paraId="3AEAF7D5" w14:textId="385FD786" w:rsidR="00C015F1" w:rsidRPr="000D18B0" w:rsidRDefault="00C015F1" w:rsidP="00641FBB">
            <w:pP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Bác sĩ</w:t>
            </w:r>
          </w:p>
        </w:tc>
        <w:tc>
          <w:tcPr>
            <w:tcW w:w="5902" w:type="dxa"/>
            <w:tcBorders>
              <w:top w:val="single" w:sz="4" w:space="0" w:color="auto"/>
              <w:left w:val="single" w:sz="4" w:space="0" w:color="auto"/>
              <w:bottom w:val="single" w:sz="4" w:space="0" w:color="auto"/>
              <w:right w:val="single" w:sz="4" w:space="0" w:color="auto"/>
            </w:tcBorders>
          </w:tcPr>
          <w:p w14:paraId="63327880" w14:textId="4BC25F90" w:rsidR="00C015F1" w:rsidRPr="000D18B0" w:rsidRDefault="00C015F1" w:rsidP="00641FBB">
            <w:pP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Thực hiện chức năng lập phiếu khám, lập chi tiết đơn thuốc khám, lập chi tiết</w:t>
            </w:r>
            <w:r w:rsidR="000B08DF" w:rsidRPr="000D18B0">
              <w:rPr>
                <w:rFonts w:ascii="Times New Roman" w:hAnsi="Times New Roman" w:cs="Times New Roman"/>
                <w:noProof/>
                <w:sz w:val="26"/>
                <w:szCs w:val="26"/>
                <w:lang w:val="vi-VN"/>
              </w:rPr>
              <w:t xml:space="preserve"> dịch vụ sơ cứu, lập chi tiết dịch vụ kỹ thuật y tế.</w:t>
            </w:r>
          </w:p>
        </w:tc>
      </w:tr>
      <w:tr w:rsidR="00C015F1" w:rsidRPr="000D18B0" w14:paraId="4EFED2CC" w14:textId="77777777" w:rsidTr="00641FBB">
        <w:tc>
          <w:tcPr>
            <w:tcW w:w="704" w:type="dxa"/>
            <w:tcBorders>
              <w:top w:val="single" w:sz="4" w:space="0" w:color="auto"/>
              <w:left w:val="single" w:sz="4" w:space="0" w:color="auto"/>
              <w:bottom w:val="single" w:sz="4" w:space="0" w:color="auto"/>
              <w:right w:val="single" w:sz="4" w:space="0" w:color="auto"/>
            </w:tcBorders>
          </w:tcPr>
          <w:p w14:paraId="65C12E7E" w14:textId="5FAAF017" w:rsidR="00C015F1" w:rsidRPr="000D18B0" w:rsidRDefault="00C015F1" w:rsidP="00641FBB">
            <w:pP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6</w:t>
            </w:r>
          </w:p>
        </w:tc>
        <w:tc>
          <w:tcPr>
            <w:tcW w:w="2410" w:type="dxa"/>
            <w:tcBorders>
              <w:top w:val="single" w:sz="4" w:space="0" w:color="auto"/>
              <w:left w:val="single" w:sz="4" w:space="0" w:color="auto"/>
              <w:bottom w:val="single" w:sz="4" w:space="0" w:color="auto"/>
              <w:right w:val="single" w:sz="4" w:space="0" w:color="auto"/>
            </w:tcBorders>
          </w:tcPr>
          <w:p w14:paraId="3F218877" w14:textId="4B0C857C" w:rsidR="00C015F1" w:rsidRPr="000D18B0" w:rsidRDefault="00C015F1" w:rsidP="00641FBB">
            <w:pP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Thu ngân</w:t>
            </w:r>
          </w:p>
        </w:tc>
        <w:tc>
          <w:tcPr>
            <w:tcW w:w="5902" w:type="dxa"/>
            <w:tcBorders>
              <w:top w:val="single" w:sz="4" w:space="0" w:color="auto"/>
              <w:left w:val="single" w:sz="4" w:space="0" w:color="auto"/>
              <w:bottom w:val="single" w:sz="4" w:space="0" w:color="auto"/>
              <w:right w:val="single" w:sz="4" w:space="0" w:color="auto"/>
            </w:tcBorders>
          </w:tcPr>
          <w:p w14:paraId="047D1E44" w14:textId="689B479F" w:rsidR="00C015F1" w:rsidRPr="000D18B0" w:rsidRDefault="000B08DF" w:rsidP="00641FBB">
            <w:pP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Thực hiện chức năng lập hóa đơn thu tiền, xem chi tiết đơn thuốc.</w:t>
            </w:r>
          </w:p>
        </w:tc>
      </w:tr>
      <w:tr w:rsidR="00C015F1" w:rsidRPr="000D18B0" w14:paraId="5CEF15C5" w14:textId="77777777" w:rsidTr="00641FBB">
        <w:tc>
          <w:tcPr>
            <w:tcW w:w="704" w:type="dxa"/>
            <w:tcBorders>
              <w:top w:val="single" w:sz="4" w:space="0" w:color="auto"/>
              <w:left w:val="single" w:sz="4" w:space="0" w:color="auto"/>
              <w:bottom w:val="single" w:sz="4" w:space="0" w:color="auto"/>
              <w:right w:val="single" w:sz="4" w:space="0" w:color="auto"/>
            </w:tcBorders>
          </w:tcPr>
          <w:p w14:paraId="158DCD6A" w14:textId="3BC994FF" w:rsidR="00C015F1" w:rsidRPr="000D18B0" w:rsidRDefault="00C015F1" w:rsidP="00641FBB">
            <w:pP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lastRenderedPageBreak/>
              <w:t>7</w:t>
            </w:r>
          </w:p>
        </w:tc>
        <w:tc>
          <w:tcPr>
            <w:tcW w:w="2410" w:type="dxa"/>
            <w:tcBorders>
              <w:top w:val="single" w:sz="4" w:space="0" w:color="auto"/>
              <w:left w:val="single" w:sz="4" w:space="0" w:color="auto"/>
              <w:bottom w:val="single" w:sz="4" w:space="0" w:color="auto"/>
              <w:right w:val="single" w:sz="4" w:space="0" w:color="auto"/>
            </w:tcBorders>
          </w:tcPr>
          <w:p w14:paraId="7C0E2024" w14:textId="0547A4C4" w:rsidR="00C015F1" w:rsidRPr="000D18B0" w:rsidRDefault="00C015F1" w:rsidP="00641FBB">
            <w:pP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Dược sĩ</w:t>
            </w:r>
          </w:p>
        </w:tc>
        <w:tc>
          <w:tcPr>
            <w:tcW w:w="5902" w:type="dxa"/>
            <w:tcBorders>
              <w:top w:val="single" w:sz="4" w:space="0" w:color="auto"/>
              <w:left w:val="single" w:sz="4" w:space="0" w:color="auto"/>
              <w:bottom w:val="single" w:sz="4" w:space="0" w:color="auto"/>
              <w:right w:val="single" w:sz="4" w:space="0" w:color="auto"/>
            </w:tcBorders>
          </w:tcPr>
          <w:p w14:paraId="44F3ED9A" w14:textId="76E403EC" w:rsidR="00C015F1" w:rsidRPr="000D18B0" w:rsidRDefault="000B08DF" w:rsidP="00641FBB">
            <w:pP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Thực hiện chức năng xem thông tin đơn thuốc bệnh nhân, cập nhật số lượng thuốc sau mỗi lần cấp phát thuốc, lập đơn thuốc thay thế.</w:t>
            </w:r>
          </w:p>
        </w:tc>
      </w:tr>
      <w:tr w:rsidR="00C015F1" w:rsidRPr="000D18B0" w14:paraId="29D2CD1A" w14:textId="77777777" w:rsidTr="00641FBB">
        <w:tc>
          <w:tcPr>
            <w:tcW w:w="704" w:type="dxa"/>
            <w:tcBorders>
              <w:top w:val="single" w:sz="4" w:space="0" w:color="auto"/>
              <w:left w:val="single" w:sz="4" w:space="0" w:color="auto"/>
              <w:bottom w:val="single" w:sz="4" w:space="0" w:color="auto"/>
              <w:right w:val="single" w:sz="4" w:space="0" w:color="auto"/>
            </w:tcBorders>
          </w:tcPr>
          <w:p w14:paraId="6F9B8489" w14:textId="3F65D108" w:rsidR="00C015F1" w:rsidRPr="000D18B0" w:rsidRDefault="00C015F1" w:rsidP="00641FBB">
            <w:pP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8</w:t>
            </w:r>
          </w:p>
        </w:tc>
        <w:tc>
          <w:tcPr>
            <w:tcW w:w="2410" w:type="dxa"/>
            <w:tcBorders>
              <w:top w:val="single" w:sz="4" w:space="0" w:color="auto"/>
              <w:left w:val="single" w:sz="4" w:space="0" w:color="auto"/>
              <w:bottom w:val="single" w:sz="4" w:space="0" w:color="auto"/>
              <w:right w:val="single" w:sz="4" w:space="0" w:color="auto"/>
            </w:tcBorders>
          </w:tcPr>
          <w:p w14:paraId="3C3871B5" w14:textId="655AE716" w:rsidR="00C015F1" w:rsidRPr="000D18B0" w:rsidRDefault="00C015F1" w:rsidP="00641FBB">
            <w:pP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Thủ kho</w:t>
            </w:r>
          </w:p>
        </w:tc>
        <w:tc>
          <w:tcPr>
            <w:tcW w:w="5902" w:type="dxa"/>
            <w:tcBorders>
              <w:top w:val="single" w:sz="4" w:space="0" w:color="auto"/>
              <w:left w:val="single" w:sz="4" w:space="0" w:color="auto"/>
              <w:bottom w:val="single" w:sz="4" w:space="0" w:color="auto"/>
              <w:right w:val="single" w:sz="4" w:space="0" w:color="auto"/>
            </w:tcBorders>
          </w:tcPr>
          <w:p w14:paraId="5C6F02FF" w14:textId="7A5B9FD6" w:rsidR="00C015F1" w:rsidRPr="000D18B0" w:rsidRDefault="000B08DF" w:rsidP="00641FBB">
            <w:pP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Thực hiện chức năng lập phiếu nhập hàng, lập chi tiết tiết phiếu nhập hàng, quản lý nhà cung cấp.</w:t>
            </w:r>
          </w:p>
        </w:tc>
      </w:tr>
    </w:tbl>
    <w:p w14:paraId="42DA51AD" w14:textId="77777777" w:rsidR="00C015F1" w:rsidRPr="000D18B0" w:rsidRDefault="00C015F1" w:rsidP="00C015F1">
      <w:pPr>
        <w:rPr>
          <w:rFonts w:ascii="Times New Roman" w:hAnsi="Times New Roman" w:cs="Times New Roman"/>
          <w:noProof/>
          <w:sz w:val="26"/>
          <w:szCs w:val="26"/>
          <w:lang w:val="vi-VN"/>
        </w:rPr>
      </w:pPr>
    </w:p>
    <w:p w14:paraId="3C62F64F" w14:textId="77777777" w:rsidR="000B08DF" w:rsidRPr="000D18B0" w:rsidRDefault="000B08DF" w:rsidP="000B08DF">
      <w:pPr>
        <w:pStyle w:val="u2"/>
        <w:rPr>
          <w:rFonts w:cs="Times New Roman"/>
          <w:noProof/>
          <w:sz w:val="26"/>
          <w:lang w:val="vi-VN"/>
        </w:rPr>
      </w:pPr>
      <w:bookmarkStart w:id="60" w:name="_Toc534229706"/>
      <w:r w:rsidRPr="000D18B0">
        <w:rPr>
          <w:rFonts w:cs="Times New Roman"/>
          <w:noProof/>
          <w:sz w:val="26"/>
          <w:lang w:val="vi-VN"/>
        </w:rPr>
        <w:t>Danh sách các Use Case</w:t>
      </w:r>
      <w:bookmarkEnd w:id="60"/>
    </w:p>
    <w:tbl>
      <w:tblPr>
        <w:tblStyle w:val="LiBang"/>
        <w:tblW w:w="0" w:type="auto"/>
        <w:tblLook w:val="04A0" w:firstRow="1" w:lastRow="0" w:firstColumn="1" w:lastColumn="0" w:noHBand="0" w:noVBand="1"/>
      </w:tblPr>
      <w:tblGrid>
        <w:gridCol w:w="805"/>
        <w:gridCol w:w="4140"/>
        <w:gridCol w:w="4071"/>
      </w:tblGrid>
      <w:tr w:rsidR="000B08DF" w:rsidRPr="000D18B0" w14:paraId="028EDD2A" w14:textId="77777777" w:rsidTr="00641FBB">
        <w:tc>
          <w:tcPr>
            <w:tcW w:w="805" w:type="dxa"/>
            <w:tcBorders>
              <w:top w:val="single" w:sz="4" w:space="0" w:color="auto"/>
              <w:left w:val="single" w:sz="4" w:space="0" w:color="auto"/>
              <w:bottom w:val="single" w:sz="4" w:space="0" w:color="auto"/>
              <w:right w:val="single" w:sz="4" w:space="0" w:color="auto"/>
            </w:tcBorders>
            <w:hideMark/>
          </w:tcPr>
          <w:p w14:paraId="3B900014" w14:textId="77777777" w:rsidR="000B08DF" w:rsidRPr="000D18B0" w:rsidRDefault="000B08DF" w:rsidP="00641FBB">
            <w:pPr>
              <w:jc w:val="cente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STT</w:t>
            </w:r>
          </w:p>
        </w:tc>
        <w:tc>
          <w:tcPr>
            <w:tcW w:w="4140" w:type="dxa"/>
            <w:tcBorders>
              <w:top w:val="single" w:sz="4" w:space="0" w:color="auto"/>
              <w:left w:val="single" w:sz="4" w:space="0" w:color="auto"/>
              <w:bottom w:val="single" w:sz="4" w:space="0" w:color="auto"/>
              <w:right w:val="single" w:sz="4" w:space="0" w:color="auto"/>
            </w:tcBorders>
            <w:hideMark/>
          </w:tcPr>
          <w:p w14:paraId="1E5FCEC4" w14:textId="77777777" w:rsidR="000B08DF" w:rsidRPr="000D18B0" w:rsidRDefault="000B08DF" w:rsidP="00641FBB">
            <w:pP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Tên Usecase</w:t>
            </w:r>
          </w:p>
        </w:tc>
        <w:tc>
          <w:tcPr>
            <w:tcW w:w="4071" w:type="dxa"/>
            <w:tcBorders>
              <w:top w:val="single" w:sz="4" w:space="0" w:color="auto"/>
              <w:left w:val="single" w:sz="4" w:space="0" w:color="auto"/>
              <w:bottom w:val="single" w:sz="4" w:space="0" w:color="auto"/>
              <w:right w:val="single" w:sz="4" w:space="0" w:color="auto"/>
            </w:tcBorders>
            <w:hideMark/>
          </w:tcPr>
          <w:p w14:paraId="5C8C0453" w14:textId="77777777" w:rsidR="000B08DF" w:rsidRPr="000D18B0" w:rsidRDefault="000B08DF" w:rsidP="00641FBB">
            <w:pP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Ý nghĩa/Ghi chú</w:t>
            </w:r>
          </w:p>
        </w:tc>
      </w:tr>
      <w:tr w:rsidR="000D18B0" w:rsidRPr="000D18B0" w14:paraId="7CDF0EDC" w14:textId="77777777" w:rsidTr="00641FBB">
        <w:tc>
          <w:tcPr>
            <w:tcW w:w="805" w:type="dxa"/>
            <w:tcBorders>
              <w:top w:val="single" w:sz="4" w:space="0" w:color="auto"/>
              <w:left w:val="single" w:sz="4" w:space="0" w:color="auto"/>
              <w:bottom w:val="single" w:sz="4" w:space="0" w:color="auto"/>
              <w:right w:val="single" w:sz="4" w:space="0" w:color="auto"/>
            </w:tcBorders>
            <w:hideMark/>
          </w:tcPr>
          <w:p w14:paraId="3DC75525" w14:textId="77777777" w:rsidR="000D18B0" w:rsidRPr="000D18B0" w:rsidRDefault="000D18B0" w:rsidP="000D18B0">
            <w:pPr>
              <w:jc w:val="cente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1</w:t>
            </w:r>
          </w:p>
        </w:tc>
        <w:tc>
          <w:tcPr>
            <w:tcW w:w="4140" w:type="dxa"/>
            <w:tcBorders>
              <w:top w:val="single" w:sz="4" w:space="0" w:color="auto"/>
              <w:left w:val="single" w:sz="4" w:space="0" w:color="auto"/>
              <w:bottom w:val="single" w:sz="4" w:space="0" w:color="auto"/>
              <w:right w:val="single" w:sz="4" w:space="0" w:color="auto"/>
            </w:tcBorders>
          </w:tcPr>
          <w:p w14:paraId="231A51D3" w14:textId="59EB82C4"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Đăng nhập</w:t>
            </w:r>
          </w:p>
        </w:tc>
        <w:tc>
          <w:tcPr>
            <w:tcW w:w="4071" w:type="dxa"/>
            <w:tcBorders>
              <w:top w:val="single" w:sz="4" w:space="0" w:color="auto"/>
              <w:left w:val="single" w:sz="4" w:space="0" w:color="auto"/>
              <w:bottom w:val="single" w:sz="4" w:space="0" w:color="auto"/>
              <w:right w:val="single" w:sz="4" w:space="0" w:color="auto"/>
            </w:tcBorders>
          </w:tcPr>
          <w:p w14:paraId="43C1CCEA" w14:textId="4212B8E8" w:rsidR="000D18B0" w:rsidRPr="000D18B0" w:rsidRDefault="000D18B0" w:rsidP="000D18B0">
            <w:pPr>
              <w:rPr>
                <w:rFonts w:ascii="Times New Roman" w:hAnsi="Times New Roman" w:cs="Times New Roman"/>
                <w:noProof/>
                <w:sz w:val="26"/>
                <w:szCs w:val="26"/>
              </w:rPr>
            </w:pPr>
            <w:r w:rsidRPr="000D18B0">
              <w:rPr>
                <w:rFonts w:ascii="Times New Roman" w:hAnsi="Times New Roman" w:cs="Times New Roman"/>
                <w:noProof/>
                <w:sz w:val="26"/>
                <w:szCs w:val="26"/>
              </w:rPr>
              <w:t>Đăng nhập vào ứng dụng</w:t>
            </w:r>
          </w:p>
        </w:tc>
      </w:tr>
      <w:tr w:rsidR="000D18B0" w:rsidRPr="000D18B0" w14:paraId="214AA33C" w14:textId="77777777" w:rsidTr="00641FBB">
        <w:tc>
          <w:tcPr>
            <w:tcW w:w="805" w:type="dxa"/>
            <w:tcBorders>
              <w:top w:val="single" w:sz="4" w:space="0" w:color="auto"/>
              <w:left w:val="single" w:sz="4" w:space="0" w:color="auto"/>
              <w:bottom w:val="single" w:sz="4" w:space="0" w:color="auto"/>
              <w:right w:val="single" w:sz="4" w:space="0" w:color="auto"/>
            </w:tcBorders>
            <w:hideMark/>
          </w:tcPr>
          <w:p w14:paraId="144A16AB" w14:textId="77777777" w:rsidR="000D18B0" w:rsidRPr="000D18B0" w:rsidRDefault="000D18B0" w:rsidP="000D18B0">
            <w:pPr>
              <w:jc w:val="cente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2</w:t>
            </w:r>
          </w:p>
        </w:tc>
        <w:tc>
          <w:tcPr>
            <w:tcW w:w="4140" w:type="dxa"/>
            <w:tcBorders>
              <w:top w:val="single" w:sz="4" w:space="0" w:color="auto"/>
              <w:left w:val="single" w:sz="4" w:space="0" w:color="auto"/>
              <w:bottom w:val="single" w:sz="4" w:space="0" w:color="auto"/>
              <w:right w:val="single" w:sz="4" w:space="0" w:color="auto"/>
            </w:tcBorders>
          </w:tcPr>
          <w:p w14:paraId="795464A0" w14:textId="66422150"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rPr>
              <w:t>Đ</w:t>
            </w:r>
            <w:r w:rsidRPr="000D18B0">
              <w:rPr>
                <w:rFonts w:ascii="Times New Roman" w:hAnsi="Times New Roman" w:cs="Times New Roman"/>
                <w:noProof/>
                <w:sz w:val="26"/>
                <w:szCs w:val="26"/>
                <w:lang w:val="vi-VN"/>
              </w:rPr>
              <w:t>ăng xuất</w:t>
            </w:r>
          </w:p>
        </w:tc>
        <w:tc>
          <w:tcPr>
            <w:tcW w:w="4071" w:type="dxa"/>
            <w:tcBorders>
              <w:top w:val="single" w:sz="4" w:space="0" w:color="auto"/>
              <w:left w:val="single" w:sz="4" w:space="0" w:color="auto"/>
              <w:bottom w:val="single" w:sz="4" w:space="0" w:color="auto"/>
              <w:right w:val="single" w:sz="4" w:space="0" w:color="auto"/>
            </w:tcBorders>
          </w:tcPr>
          <w:p w14:paraId="35A54B68" w14:textId="5F971049" w:rsidR="000D18B0" w:rsidRPr="000D18B0" w:rsidRDefault="000D18B0" w:rsidP="000D18B0">
            <w:pPr>
              <w:rPr>
                <w:rFonts w:ascii="Times New Roman" w:hAnsi="Times New Roman" w:cs="Times New Roman"/>
                <w:noProof/>
                <w:sz w:val="26"/>
                <w:szCs w:val="26"/>
              </w:rPr>
            </w:pPr>
            <w:r w:rsidRPr="000D18B0">
              <w:rPr>
                <w:rFonts w:ascii="Times New Roman" w:hAnsi="Times New Roman" w:cs="Times New Roman"/>
                <w:noProof/>
                <w:sz w:val="26"/>
                <w:szCs w:val="26"/>
              </w:rPr>
              <w:t>Thoát ra khỏi ứng dụng</w:t>
            </w:r>
          </w:p>
        </w:tc>
      </w:tr>
      <w:tr w:rsidR="000D18B0" w:rsidRPr="000D18B0" w14:paraId="766EF76B" w14:textId="77777777" w:rsidTr="00641FBB">
        <w:tc>
          <w:tcPr>
            <w:tcW w:w="805" w:type="dxa"/>
            <w:tcBorders>
              <w:top w:val="single" w:sz="4" w:space="0" w:color="auto"/>
              <w:left w:val="single" w:sz="4" w:space="0" w:color="auto"/>
              <w:bottom w:val="single" w:sz="4" w:space="0" w:color="auto"/>
              <w:right w:val="single" w:sz="4" w:space="0" w:color="auto"/>
            </w:tcBorders>
            <w:hideMark/>
          </w:tcPr>
          <w:p w14:paraId="4764EF17" w14:textId="77777777" w:rsidR="000D18B0" w:rsidRPr="000D18B0" w:rsidRDefault="000D18B0" w:rsidP="000D18B0">
            <w:pPr>
              <w:jc w:val="cente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3</w:t>
            </w:r>
          </w:p>
        </w:tc>
        <w:tc>
          <w:tcPr>
            <w:tcW w:w="4140" w:type="dxa"/>
            <w:tcBorders>
              <w:top w:val="single" w:sz="4" w:space="0" w:color="auto"/>
              <w:left w:val="single" w:sz="4" w:space="0" w:color="auto"/>
              <w:bottom w:val="single" w:sz="4" w:space="0" w:color="auto"/>
              <w:right w:val="single" w:sz="4" w:space="0" w:color="auto"/>
            </w:tcBorders>
          </w:tcPr>
          <w:p w14:paraId="06352B56" w14:textId="37D06B56"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Đổi ảnh đại diện</w:t>
            </w:r>
          </w:p>
        </w:tc>
        <w:tc>
          <w:tcPr>
            <w:tcW w:w="4071" w:type="dxa"/>
            <w:tcBorders>
              <w:top w:val="single" w:sz="4" w:space="0" w:color="auto"/>
              <w:left w:val="single" w:sz="4" w:space="0" w:color="auto"/>
              <w:bottom w:val="single" w:sz="4" w:space="0" w:color="auto"/>
              <w:right w:val="single" w:sz="4" w:space="0" w:color="auto"/>
            </w:tcBorders>
          </w:tcPr>
          <w:p w14:paraId="40CC3DE3" w14:textId="1A5223A9" w:rsidR="000D18B0" w:rsidRPr="000D18B0" w:rsidRDefault="000D18B0" w:rsidP="000D18B0">
            <w:pPr>
              <w:rPr>
                <w:rFonts w:ascii="Times New Roman" w:hAnsi="Times New Roman" w:cs="Times New Roman"/>
                <w:noProof/>
                <w:sz w:val="26"/>
                <w:szCs w:val="26"/>
              </w:rPr>
            </w:pPr>
            <w:r w:rsidRPr="000D18B0">
              <w:rPr>
                <w:rFonts w:ascii="Times New Roman" w:hAnsi="Times New Roman" w:cs="Times New Roman"/>
                <w:noProof/>
                <w:sz w:val="26"/>
                <w:szCs w:val="26"/>
              </w:rPr>
              <w:t>Đổi ảnh trên form cá nhân của nhân viên</w:t>
            </w:r>
          </w:p>
        </w:tc>
      </w:tr>
      <w:tr w:rsidR="000D18B0" w:rsidRPr="000D18B0" w14:paraId="3D042115" w14:textId="77777777" w:rsidTr="00641FBB">
        <w:tc>
          <w:tcPr>
            <w:tcW w:w="805" w:type="dxa"/>
            <w:tcBorders>
              <w:top w:val="single" w:sz="4" w:space="0" w:color="auto"/>
              <w:left w:val="single" w:sz="4" w:space="0" w:color="auto"/>
              <w:bottom w:val="single" w:sz="4" w:space="0" w:color="auto"/>
              <w:right w:val="single" w:sz="4" w:space="0" w:color="auto"/>
            </w:tcBorders>
            <w:hideMark/>
          </w:tcPr>
          <w:p w14:paraId="1A16A86D" w14:textId="77777777" w:rsidR="000D18B0" w:rsidRPr="000D18B0" w:rsidRDefault="000D18B0" w:rsidP="000D18B0">
            <w:pPr>
              <w:jc w:val="cente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4</w:t>
            </w:r>
          </w:p>
        </w:tc>
        <w:tc>
          <w:tcPr>
            <w:tcW w:w="4140" w:type="dxa"/>
            <w:tcBorders>
              <w:top w:val="single" w:sz="4" w:space="0" w:color="auto"/>
              <w:left w:val="single" w:sz="4" w:space="0" w:color="auto"/>
              <w:bottom w:val="single" w:sz="4" w:space="0" w:color="auto"/>
              <w:right w:val="single" w:sz="4" w:space="0" w:color="auto"/>
            </w:tcBorders>
          </w:tcPr>
          <w:p w14:paraId="72482E71" w14:textId="51B2908B"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Đổi mật khẩu</w:t>
            </w:r>
          </w:p>
        </w:tc>
        <w:tc>
          <w:tcPr>
            <w:tcW w:w="4071" w:type="dxa"/>
            <w:tcBorders>
              <w:top w:val="single" w:sz="4" w:space="0" w:color="auto"/>
              <w:left w:val="single" w:sz="4" w:space="0" w:color="auto"/>
              <w:bottom w:val="single" w:sz="4" w:space="0" w:color="auto"/>
              <w:right w:val="single" w:sz="4" w:space="0" w:color="auto"/>
            </w:tcBorders>
          </w:tcPr>
          <w:p w14:paraId="562AA4E1" w14:textId="71BAE29D" w:rsidR="000D18B0" w:rsidRPr="000D18B0" w:rsidRDefault="000D18B0" w:rsidP="000D18B0">
            <w:pPr>
              <w:rPr>
                <w:rFonts w:ascii="Times New Roman" w:hAnsi="Times New Roman" w:cs="Times New Roman"/>
                <w:noProof/>
                <w:sz w:val="26"/>
                <w:szCs w:val="26"/>
              </w:rPr>
            </w:pPr>
            <w:r>
              <w:rPr>
                <w:rFonts w:ascii="Times New Roman" w:hAnsi="Times New Roman" w:cs="Times New Roman"/>
                <w:noProof/>
                <w:sz w:val="26"/>
                <w:szCs w:val="26"/>
              </w:rPr>
              <w:t>Đổi mật khẩu của tài khoản</w:t>
            </w:r>
          </w:p>
        </w:tc>
      </w:tr>
      <w:tr w:rsidR="000D18B0" w:rsidRPr="000D18B0" w14:paraId="6AA30E62" w14:textId="77777777" w:rsidTr="00641FBB">
        <w:tc>
          <w:tcPr>
            <w:tcW w:w="805" w:type="dxa"/>
            <w:tcBorders>
              <w:top w:val="single" w:sz="4" w:space="0" w:color="auto"/>
              <w:left w:val="single" w:sz="4" w:space="0" w:color="auto"/>
              <w:bottom w:val="single" w:sz="4" w:space="0" w:color="auto"/>
              <w:right w:val="single" w:sz="4" w:space="0" w:color="auto"/>
            </w:tcBorders>
            <w:hideMark/>
          </w:tcPr>
          <w:p w14:paraId="6275F832" w14:textId="77777777" w:rsidR="000D18B0" w:rsidRPr="000D18B0" w:rsidRDefault="000D18B0" w:rsidP="000D18B0">
            <w:pPr>
              <w:jc w:val="cente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5</w:t>
            </w:r>
          </w:p>
        </w:tc>
        <w:tc>
          <w:tcPr>
            <w:tcW w:w="4140" w:type="dxa"/>
            <w:tcBorders>
              <w:top w:val="single" w:sz="4" w:space="0" w:color="auto"/>
              <w:left w:val="single" w:sz="4" w:space="0" w:color="auto"/>
              <w:bottom w:val="single" w:sz="4" w:space="0" w:color="auto"/>
              <w:right w:val="single" w:sz="4" w:space="0" w:color="auto"/>
            </w:tcBorders>
          </w:tcPr>
          <w:p w14:paraId="62BF80A3" w14:textId="5F338BBA"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rPr>
              <w:t>C</w:t>
            </w:r>
            <w:r w:rsidRPr="000D18B0">
              <w:rPr>
                <w:rFonts w:ascii="Times New Roman" w:hAnsi="Times New Roman" w:cs="Times New Roman"/>
                <w:noProof/>
                <w:sz w:val="26"/>
                <w:szCs w:val="26"/>
                <w:lang w:val="vi-VN"/>
              </w:rPr>
              <w:t>ập nhật thông tin cá nhân</w:t>
            </w:r>
          </w:p>
        </w:tc>
        <w:tc>
          <w:tcPr>
            <w:tcW w:w="4071" w:type="dxa"/>
            <w:tcBorders>
              <w:top w:val="single" w:sz="4" w:space="0" w:color="auto"/>
              <w:left w:val="single" w:sz="4" w:space="0" w:color="auto"/>
              <w:bottom w:val="single" w:sz="4" w:space="0" w:color="auto"/>
              <w:right w:val="single" w:sz="4" w:space="0" w:color="auto"/>
            </w:tcBorders>
          </w:tcPr>
          <w:p w14:paraId="67B6CB53" w14:textId="3B155EA7" w:rsidR="000D18B0" w:rsidRPr="000D18B0" w:rsidRDefault="000D18B0" w:rsidP="000D18B0">
            <w:pPr>
              <w:rPr>
                <w:rFonts w:ascii="Times New Roman" w:hAnsi="Times New Roman" w:cs="Times New Roman"/>
                <w:noProof/>
                <w:sz w:val="26"/>
                <w:szCs w:val="26"/>
              </w:rPr>
            </w:pPr>
            <w:r>
              <w:rPr>
                <w:rFonts w:ascii="Times New Roman" w:hAnsi="Times New Roman" w:cs="Times New Roman"/>
                <w:noProof/>
                <w:sz w:val="26"/>
                <w:szCs w:val="26"/>
              </w:rPr>
              <w:t>Cập nhật thông tin cá nhân của nhân viên được cấp cho tài khoản</w:t>
            </w:r>
          </w:p>
        </w:tc>
      </w:tr>
      <w:tr w:rsidR="000D18B0" w:rsidRPr="000D18B0" w14:paraId="14096AA3" w14:textId="77777777" w:rsidTr="00641FBB">
        <w:tc>
          <w:tcPr>
            <w:tcW w:w="805" w:type="dxa"/>
            <w:tcBorders>
              <w:top w:val="single" w:sz="4" w:space="0" w:color="auto"/>
              <w:left w:val="single" w:sz="4" w:space="0" w:color="auto"/>
              <w:bottom w:val="single" w:sz="4" w:space="0" w:color="auto"/>
              <w:right w:val="single" w:sz="4" w:space="0" w:color="auto"/>
            </w:tcBorders>
            <w:hideMark/>
          </w:tcPr>
          <w:p w14:paraId="0C6BC0A3" w14:textId="77777777" w:rsidR="000D18B0" w:rsidRPr="000D18B0" w:rsidRDefault="000D18B0" w:rsidP="000D18B0">
            <w:pPr>
              <w:jc w:val="cente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6</w:t>
            </w:r>
          </w:p>
        </w:tc>
        <w:tc>
          <w:tcPr>
            <w:tcW w:w="4140" w:type="dxa"/>
            <w:tcBorders>
              <w:top w:val="single" w:sz="4" w:space="0" w:color="auto"/>
              <w:left w:val="single" w:sz="4" w:space="0" w:color="auto"/>
              <w:bottom w:val="single" w:sz="4" w:space="0" w:color="auto"/>
              <w:right w:val="single" w:sz="4" w:space="0" w:color="auto"/>
            </w:tcBorders>
          </w:tcPr>
          <w:p w14:paraId="1CC9EA6F" w14:textId="06412826"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rPr>
              <w:t>T</w:t>
            </w:r>
            <w:r w:rsidRPr="000D18B0">
              <w:rPr>
                <w:rFonts w:ascii="Times New Roman" w:hAnsi="Times New Roman" w:cs="Times New Roman"/>
                <w:noProof/>
                <w:sz w:val="26"/>
                <w:szCs w:val="26"/>
                <w:lang w:val="vi-VN"/>
              </w:rPr>
              <w:t>iếp nhận bệnh nhân</w:t>
            </w:r>
          </w:p>
        </w:tc>
        <w:tc>
          <w:tcPr>
            <w:tcW w:w="4071" w:type="dxa"/>
            <w:tcBorders>
              <w:top w:val="single" w:sz="4" w:space="0" w:color="auto"/>
              <w:left w:val="single" w:sz="4" w:space="0" w:color="auto"/>
              <w:bottom w:val="single" w:sz="4" w:space="0" w:color="auto"/>
              <w:right w:val="single" w:sz="4" w:space="0" w:color="auto"/>
            </w:tcBorders>
          </w:tcPr>
          <w:p w14:paraId="0933672A" w14:textId="0AA3CF6A" w:rsidR="000D18B0" w:rsidRPr="000D18B0" w:rsidRDefault="000D18B0" w:rsidP="000D18B0">
            <w:pPr>
              <w:rPr>
                <w:rFonts w:ascii="Times New Roman" w:hAnsi="Times New Roman" w:cs="Times New Roman"/>
                <w:noProof/>
                <w:sz w:val="26"/>
                <w:szCs w:val="26"/>
              </w:rPr>
            </w:pPr>
            <w:r>
              <w:rPr>
                <w:rFonts w:ascii="Times New Roman" w:hAnsi="Times New Roman" w:cs="Times New Roman"/>
                <w:noProof/>
                <w:sz w:val="26"/>
                <w:szCs w:val="26"/>
              </w:rPr>
              <w:t>Nhập thông tin của bệnh nhân và lấy số hàng đợi cho bệnh nhân</w:t>
            </w:r>
          </w:p>
        </w:tc>
      </w:tr>
      <w:tr w:rsidR="000D18B0" w:rsidRPr="000D18B0" w14:paraId="4A985D9C" w14:textId="77777777" w:rsidTr="00641FBB">
        <w:tc>
          <w:tcPr>
            <w:tcW w:w="805" w:type="dxa"/>
            <w:tcBorders>
              <w:top w:val="single" w:sz="4" w:space="0" w:color="auto"/>
              <w:left w:val="single" w:sz="4" w:space="0" w:color="auto"/>
              <w:bottom w:val="single" w:sz="4" w:space="0" w:color="auto"/>
              <w:right w:val="single" w:sz="4" w:space="0" w:color="auto"/>
            </w:tcBorders>
            <w:hideMark/>
          </w:tcPr>
          <w:p w14:paraId="484CA16B" w14:textId="77777777" w:rsidR="000D18B0" w:rsidRPr="000D18B0" w:rsidRDefault="000D18B0" w:rsidP="000D18B0">
            <w:pPr>
              <w:jc w:val="cente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7</w:t>
            </w:r>
          </w:p>
        </w:tc>
        <w:tc>
          <w:tcPr>
            <w:tcW w:w="4140" w:type="dxa"/>
            <w:tcBorders>
              <w:top w:val="single" w:sz="4" w:space="0" w:color="auto"/>
              <w:left w:val="single" w:sz="4" w:space="0" w:color="auto"/>
              <w:bottom w:val="single" w:sz="4" w:space="0" w:color="auto"/>
              <w:right w:val="single" w:sz="4" w:space="0" w:color="auto"/>
            </w:tcBorders>
          </w:tcPr>
          <w:p w14:paraId="3ED9542C" w14:textId="0701BA01"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rPr>
              <w:t>L</w:t>
            </w:r>
            <w:r w:rsidRPr="000D18B0">
              <w:rPr>
                <w:rFonts w:ascii="Times New Roman" w:hAnsi="Times New Roman" w:cs="Times New Roman"/>
                <w:noProof/>
                <w:sz w:val="26"/>
                <w:szCs w:val="26"/>
                <w:lang w:val="vi-VN"/>
              </w:rPr>
              <w:t>ập phiếu khám bệnh</w:t>
            </w:r>
          </w:p>
        </w:tc>
        <w:tc>
          <w:tcPr>
            <w:tcW w:w="4071" w:type="dxa"/>
            <w:tcBorders>
              <w:top w:val="single" w:sz="4" w:space="0" w:color="auto"/>
              <w:left w:val="single" w:sz="4" w:space="0" w:color="auto"/>
              <w:bottom w:val="single" w:sz="4" w:space="0" w:color="auto"/>
              <w:right w:val="single" w:sz="4" w:space="0" w:color="auto"/>
            </w:tcBorders>
          </w:tcPr>
          <w:p w14:paraId="327EEEB5" w14:textId="0988E2A2" w:rsidR="000D18B0" w:rsidRPr="000D18B0" w:rsidRDefault="000D18B0" w:rsidP="000D18B0">
            <w:pPr>
              <w:rPr>
                <w:rFonts w:ascii="Times New Roman" w:hAnsi="Times New Roman" w:cs="Times New Roman"/>
                <w:noProof/>
                <w:sz w:val="26"/>
                <w:szCs w:val="26"/>
              </w:rPr>
            </w:pPr>
            <w:r>
              <w:rPr>
                <w:rFonts w:ascii="Times New Roman" w:hAnsi="Times New Roman" w:cs="Times New Roman"/>
                <w:noProof/>
                <w:sz w:val="26"/>
                <w:szCs w:val="26"/>
              </w:rPr>
              <w:t>Lập phiếu khám bệnh với những thông tin cần thiết của bác sĩ cần điền</w:t>
            </w:r>
          </w:p>
        </w:tc>
      </w:tr>
      <w:tr w:rsidR="000D18B0" w:rsidRPr="000D18B0" w14:paraId="23E3A93C" w14:textId="77777777" w:rsidTr="00641FBB">
        <w:tc>
          <w:tcPr>
            <w:tcW w:w="805" w:type="dxa"/>
            <w:tcBorders>
              <w:top w:val="single" w:sz="4" w:space="0" w:color="auto"/>
              <w:left w:val="single" w:sz="4" w:space="0" w:color="auto"/>
              <w:bottom w:val="single" w:sz="4" w:space="0" w:color="auto"/>
              <w:right w:val="single" w:sz="4" w:space="0" w:color="auto"/>
            </w:tcBorders>
            <w:hideMark/>
          </w:tcPr>
          <w:p w14:paraId="524C0AEE" w14:textId="77777777" w:rsidR="000D18B0" w:rsidRPr="000D18B0" w:rsidRDefault="000D18B0" w:rsidP="000D18B0">
            <w:pPr>
              <w:jc w:val="cente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8</w:t>
            </w:r>
          </w:p>
        </w:tc>
        <w:tc>
          <w:tcPr>
            <w:tcW w:w="4140" w:type="dxa"/>
            <w:tcBorders>
              <w:top w:val="single" w:sz="4" w:space="0" w:color="auto"/>
              <w:left w:val="single" w:sz="4" w:space="0" w:color="auto"/>
              <w:bottom w:val="single" w:sz="4" w:space="0" w:color="auto"/>
              <w:right w:val="single" w:sz="4" w:space="0" w:color="auto"/>
            </w:tcBorders>
          </w:tcPr>
          <w:p w14:paraId="4A4C1D75" w14:textId="655E95E5"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rPr>
              <w:t>L</w:t>
            </w:r>
            <w:r w:rsidRPr="000D18B0">
              <w:rPr>
                <w:rFonts w:ascii="Times New Roman" w:hAnsi="Times New Roman" w:cs="Times New Roman"/>
                <w:noProof/>
                <w:sz w:val="26"/>
                <w:szCs w:val="26"/>
                <w:lang w:val="vi-VN"/>
              </w:rPr>
              <w:t>ập chi tiết đơn thuốc</w:t>
            </w:r>
          </w:p>
        </w:tc>
        <w:tc>
          <w:tcPr>
            <w:tcW w:w="4071" w:type="dxa"/>
            <w:tcBorders>
              <w:top w:val="single" w:sz="4" w:space="0" w:color="auto"/>
              <w:left w:val="single" w:sz="4" w:space="0" w:color="auto"/>
              <w:bottom w:val="single" w:sz="4" w:space="0" w:color="auto"/>
              <w:right w:val="single" w:sz="4" w:space="0" w:color="auto"/>
            </w:tcBorders>
          </w:tcPr>
          <w:p w14:paraId="6512F8E7" w14:textId="70DDA7AE" w:rsidR="000D18B0" w:rsidRPr="000D18B0" w:rsidRDefault="000D18B0" w:rsidP="000D18B0">
            <w:pPr>
              <w:rPr>
                <w:rFonts w:ascii="Times New Roman" w:hAnsi="Times New Roman" w:cs="Times New Roman"/>
                <w:noProof/>
                <w:sz w:val="26"/>
                <w:szCs w:val="26"/>
              </w:rPr>
            </w:pPr>
            <w:r>
              <w:rPr>
                <w:rFonts w:ascii="Times New Roman" w:hAnsi="Times New Roman" w:cs="Times New Roman"/>
                <w:noProof/>
                <w:sz w:val="26"/>
                <w:szCs w:val="26"/>
              </w:rPr>
              <w:t>Lập danh sách các loại thuốc cần thiết cho bệnh nhân</w:t>
            </w:r>
          </w:p>
        </w:tc>
      </w:tr>
      <w:tr w:rsidR="000D18B0" w:rsidRPr="000D18B0" w14:paraId="52D4A369" w14:textId="77777777" w:rsidTr="00641FBB">
        <w:tc>
          <w:tcPr>
            <w:tcW w:w="805" w:type="dxa"/>
            <w:tcBorders>
              <w:top w:val="single" w:sz="4" w:space="0" w:color="auto"/>
              <w:left w:val="single" w:sz="4" w:space="0" w:color="auto"/>
              <w:bottom w:val="single" w:sz="4" w:space="0" w:color="auto"/>
              <w:right w:val="single" w:sz="4" w:space="0" w:color="auto"/>
            </w:tcBorders>
            <w:hideMark/>
          </w:tcPr>
          <w:p w14:paraId="6FE02B2D" w14:textId="77777777" w:rsidR="000D18B0" w:rsidRPr="000D18B0" w:rsidRDefault="000D18B0" w:rsidP="000D18B0">
            <w:pPr>
              <w:jc w:val="cente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10</w:t>
            </w:r>
          </w:p>
        </w:tc>
        <w:tc>
          <w:tcPr>
            <w:tcW w:w="4140" w:type="dxa"/>
            <w:tcBorders>
              <w:top w:val="single" w:sz="4" w:space="0" w:color="auto"/>
              <w:left w:val="single" w:sz="4" w:space="0" w:color="auto"/>
              <w:bottom w:val="single" w:sz="4" w:space="0" w:color="auto"/>
              <w:right w:val="single" w:sz="4" w:space="0" w:color="auto"/>
            </w:tcBorders>
          </w:tcPr>
          <w:p w14:paraId="05E54906" w14:textId="13970C68"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rPr>
              <w:t>L</w:t>
            </w:r>
            <w:r w:rsidRPr="000D18B0">
              <w:rPr>
                <w:rFonts w:ascii="Times New Roman" w:hAnsi="Times New Roman" w:cs="Times New Roman"/>
                <w:noProof/>
                <w:sz w:val="26"/>
                <w:szCs w:val="26"/>
                <w:lang w:val="vi-VN"/>
              </w:rPr>
              <w:t>ập chi tiết dịch vụ sơ cứu</w:t>
            </w:r>
          </w:p>
        </w:tc>
        <w:tc>
          <w:tcPr>
            <w:tcW w:w="4071" w:type="dxa"/>
            <w:tcBorders>
              <w:top w:val="single" w:sz="4" w:space="0" w:color="auto"/>
              <w:left w:val="single" w:sz="4" w:space="0" w:color="auto"/>
              <w:bottom w:val="single" w:sz="4" w:space="0" w:color="auto"/>
              <w:right w:val="single" w:sz="4" w:space="0" w:color="auto"/>
            </w:tcBorders>
          </w:tcPr>
          <w:p w14:paraId="482F1F68" w14:textId="4000E0CC" w:rsidR="000D18B0" w:rsidRPr="000D18B0" w:rsidRDefault="000D18B0" w:rsidP="000D18B0">
            <w:pPr>
              <w:rPr>
                <w:rFonts w:ascii="Times New Roman" w:hAnsi="Times New Roman" w:cs="Times New Roman"/>
                <w:noProof/>
                <w:sz w:val="26"/>
                <w:szCs w:val="26"/>
              </w:rPr>
            </w:pPr>
            <w:r>
              <w:rPr>
                <w:rFonts w:ascii="Times New Roman" w:hAnsi="Times New Roman" w:cs="Times New Roman"/>
                <w:noProof/>
                <w:sz w:val="26"/>
                <w:szCs w:val="26"/>
              </w:rPr>
              <w:t>Lập danh sách các mục mà bệnh nhân đã sử dụng thuộc dịch vụ sơ cứu</w:t>
            </w:r>
          </w:p>
        </w:tc>
      </w:tr>
      <w:tr w:rsidR="000D18B0" w:rsidRPr="000D18B0" w14:paraId="1DAD539A" w14:textId="77777777" w:rsidTr="00641FBB">
        <w:tc>
          <w:tcPr>
            <w:tcW w:w="805" w:type="dxa"/>
            <w:tcBorders>
              <w:top w:val="single" w:sz="4" w:space="0" w:color="auto"/>
              <w:left w:val="single" w:sz="4" w:space="0" w:color="auto"/>
              <w:bottom w:val="single" w:sz="4" w:space="0" w:color="auto"/>
              <w:right w:val="single" w:sz="4" w:space="0" w:color="auto"/>
            </w:tcBorders>
            <w:hideMark/>
          </w:tcPr>
          <w:p w14:paraId="428DC9B0" w14:textId="77777777" w:rsidR="000D18B0" w:rsidRPr="000D18B0" w:rsidRDefault="000D18B0" w:rsidP="000D18B0">
            <w:pPr>
              <w:jc w:val="cente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11</w:t>
            </w:r>
          </w:p>
        </w:tc>
        <w:tc>
          <w:tcPr>
            <w:tcW w:w="4140" w:type="dxa"/>
            <w:tcBorders>
              <w:top w:val="single" w:sz="4" w:space="0" w:color="auto"/>
              <w:left w:val="single" w:sz="4" w:space="0" w:color="auto"/>
              <w:bottom w:val="single" w:sz="4" w:space="0" w:color="auto"/>
              <w:right w:val="single" w:sz="4" w:space="0" w:color="auto"/>
            </w:tcBorders>
          </w:tcPr>
          <w:p w14:paraId="547F36E8" w14:textId="02009722"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rPr>
              <w:t>L</w:t>
            </w:r>
            <w:r w:rsidRPr="000D18B0">
              <w:rPr>
                <w:rFonts w:ascii="Times New Roman" w:hAnsi="Times New Roman" w:cs="Times New Roman"/>
                <w:noProof/>
                <w:sz w:val="26"/>
                <w:szCs w:val="26"/>
                <w:lang w:val="vi-VN"/>
              </w:rPr>
              <w:t>ập chi tiết dịch vụ kỹ thuật</w:t>
            </w:r>
          </w:p>
        </w:tc>
        <w:tc>
          <w:tcPr>
            <w:tcW w:w="4071" w:type="dxa"/>
            <w:tcBorders>
              <w:top w:val="single" w:sz="4" w:space="0" w:color="auto"/>
              <w:left w:val="single" w:sz="4" w:space="0" w:color="auto"/>
              <w:bottom w:val="single" w:sz="4" w:space="0" w:color="auto"/>
              <w:right w:val="single" w:sz="4" w:space="0" w:color="auto"/>
            </w:tcBorders>
          </w:tcPr>
          <w:p w14:paraId="2F6A578C" w14:textId="71349E67" w:rsidR="000D18B0" w:rsidRPr="000D18B0" w:rsidRDefault="000D18B0" w:rsidP="000D18B0">
            <w:pPr>
              <w:rPr>
                <w:rFonts w:ascii="Times New Roman" w:hAnsi="Times New Roman" w:cs="Times New Roman"/>
                <w:noProof/>
                <w:sz w:val="26"/>
                <w:szCs w:val="26"/>
              </w:rPr>
            </w:pPr>
            <w:r>
              <w:rPr>
                <w:rFonts w:ascii="Times New Roman" w:hAnsi="Times New Roman" w:cs="Times New Roman"/>
                <w:noProof/>
                <w:sz w:val="26"/>
                <w:szCs w:val="26"/>
              </w:rPr>
              <w:t>Lập danh sách các mục mà bệnh nhân đã sử dụng thuộc dịch vụ kỹ thuật y tế</w:t>
            </w:r>
          </w:p>
        </w:tc>
      </w:tr>
      <w:tr w:rsidR="000D18B0" w:rsidRPr="000D18B0" w14:paraId="0522098A" w14:textId="77777777" w:rsidTr="00641FBB">
        <w:tc>
          <w:tcPr>
            <w:tcW w:w="805" w:type="dxa"/>
            <w:tcBorders>
              <w:top w:val="single" w:sz="4" w:space="0" w:color="auto"/>
              <w:left w:val="single" w:sz="4" w:space="0" w:color="auto"/>
              <w:bottom w:val="single" w:sz="4" w:space="0" w:color="auto"/>
              <w:right w:val="single" w:sz="4" w:space="0" w:color="auto"/>
            </w:tcBorders>
            <w:hideMark/>
          </w:tcPr>
          <w:p w14:paraId="1D6D0833" w14:textId="77777777" w:rsidR="000D18B0" w:rsidRPr="000D18B0" w:rsidRDefault="000D18B0" w:rsidP="000D18B0">
            <w:pPr>
              <w:jc w:val="cente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12</w:t>
            </w:r>
          </w:p>
        </w:tc>
        <w:tc>
          <w:tcPr>
            <w:tcW w:w="4140" w:type="dxa"/>
            <w:tcBorders>
              <w:top w:val="single" w:sz="4" w:space="0" w:color="auto"/>
              <w:left w:val="single" w:sz="4" w:space="0" w:color="auto"/>
              <w:bottom w:val="single" w:sz="4" w:space="0" w:color="auto"/>
              <w:right w:val="single" w:sz="4" w:space="0" w:color="auto"/>
            </w:tcBorders>
          </w:tcPr>
          <w:p w14:paraId="7AE04A6A" w14:textId="40469E39"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rPr>
              <w:t>T</w:t>
            </w:r>
            <w:r w:rsidRPr="000D18B0">
              <w:rPr>
                <w:rFonts w:ascii="Times New Roman" w:hAnsi="Times New Roman" w:cs="Times New Roman"/>
                <w:noProof/>
                <w:sz w:val="26"/>
                <w:szCs w:val="26"/>
                <w:lang w:val="vi-VN"/>
              </w:rPr>
              <w:t>ra cứu lịch sử bệnh nhân</w:t>
            </w:r>
          </w:p>
        </w:tc>
        <w:tc>
          <w:tcPr>
            <w:tcW w:w="4071" w:type="dxa"/>
            <w:tcBorders>
              <w:top w:val="single" w:sz="4" w:space="0" w:color="auto"/>
              <w:left w:val="single" w:sz="4" w:space="0" w:color="auto"/>
              <w:bottom w:val="single" w:sz="4" w:space="0" w:color="auto"/>
              <w:right w:val="single" w:sz="4" w:space="0" w:color="auto"/>
            </w:tcBorders>
          </w:tcPr>
          <w:p w14:paraId="0993C610" w14:textId="5B1963C2" w:rsidR="000D18B0" w:rsidRPr="000D18B0" w:rsidRDefault="000D18B0" w:rsidP="000D18B0">
            <w:pPr>
              <w:rPr>
                <w:rFonts w:ascii="Times New Roman" w:hAnsi="Times New Roman" w:cs="Times New Roman"/>
                <w:noProof/>
                <w:sz w:val="26"/>
                <w:szCs w:val="26"/>
              </w:rPr>
            </w:pPr>
            <w:r>
              <w:rPr>
                <w:rFonts w:ascii="Times New Roman" w:hAnsi="Times New Roman" w:cs="Times New Roman"/>
                <w:noProof/>
                <w:sz w:val="26"/>
                <w:szCs w:val="26"/>
              </w:rPr>
              <w:t>Bác sĩ có thể xem tiểu sử bệnh nhân trong tất cả các lần khám trước đó tại phòng mạch này</w:t>
            </w:r>
          </w:p>
        </w:tc>
      </w:tr>
      <w:tr w:rsidR="000D18B0" w:rsidRPr="000D18B0" w14:paraId="4724452E" w14:textId="77777777" w:rsidTr="00641FBB">
        <w:tc>
          <w:tcPr>
            <w:tcW w:w="805" w:type="dxa"/>
            <w:tcBorders>
              <w:top w:val="single" w:sz="4" w:space="0" w:color="auto"/>
              <w:left w:val="single" w:sz="4" w:space="0" w:color="auto"/>
              <w:bottom w:val="single" w:sz="4" w:space="0" w:color="auto"/>
              <w:right w:val="single" w:sz="4" w:space="0" w:color="auto"/>
            </w:tcBorders>
            <w:hideMark/>
          </w:tcPr>
          <w:p w14:paraId="05D4AFAE" w14:textId="77777777" w:rsidR="000D18B0" w:rsidRPr="000D18B0" w:rsidRDefault="000D18B0" w:rsidP="000D18B0">
            <w:pPr>
              <w:jc w:val="cente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13</w:t>
            </w:r>
          </w:p>
        </w:tc>
        <w:tc>
          <w:tcPr>
            <w:tcW w:w="4140" w:type="dxa"/>
            <w:tcBorders>
              <w:top w:val="single" w:sz="4" w:space="0" w:color="auto"/>
              <w:left w:val="single" w:sz="4" w:space="0" w:color="auto"/>
              <w:bottom w:val="single" w:sz="4" w:space="0" w:color="auto"/>
              <w:right w:val="single" w:sz="4" w:space="0" w:color="auto"/>
            </w:tcBorders>
          </w:tcPr>
          <w:p w14:paraId="4B6450B2" w14:textId="1C19200D"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rPr>
              <w:t>T</w:t>
            </w:r>
            <w:r w:rsidRPr="000D18B0">
              <w:rPr>
                <w:rFonts w:ascii="Times New Roman" w:hAnsi="Times New Roman" w:cs="Times New Roman"/>
                <w:noProof/>
                <w:sz w:val="26"/>
                <w:szCs w:val="26"/>
                <w:lang w:val="vi-VN"/>
              </w:rPr>
              <w:t>ra cứu bệnh nhân</w:t>
            </w:r>
          </w:p>
        </w:tc>
        <w:tc>
          <w:tcPr>
            <w:tcW w:w="4071" w:type="dxa"/>
            <w:tcBorders>
              <w:top w:val="single" w:sz="4" w:space="0" w:color="auto"/>
              <w:left w:val="single" w:sz="4" w:space="0" w:color="auto"/>
              <w:bottom w:val="single" w:sz="4" w:space="0" w:color="auto"/>
              <w:right w:val="single" w:sz="4" w:space="0" w:color="auto"/>
            </w:tcBorders>
          </w:tcPr>
          <w:p w14:paraId="62789620" w14:textId="1F163D07" w:rsidR="000D18B0" w:rsidRPr="000D18B0" w:rsidRDefault="000D18B0" w:rsidP="000D18B0">
            <w:pPr>
              <w:rPr>
                <w:rFonts w:ascii="Times New Roman" w:hAnsi="Times New Roman" w:cs="Times New Roman"/>
                <w:noProof/>
                <w:sz w:val="26"/>
                <w:szCs w:val="26"/>
              </w:rPr>
            </w:pPr>
            <w:r>
              <w:rPr>
                <w:rFonts w:ascii="Times New Roman" w:hAnsi="Times New Roman" w:cs="Times New Roman"/>
                <w:noProof/>
                <w:sz w:val="26"/>
                <w:szCs w:val="26"/>
              </w:rPr>
              <w:t>Tìm kiếm bệnh nhân theo mã bệnh nhân</w:t>
            </w:r>
          </w:p>
        </w:tc>
      </w:tr>
      <w:tr w:rsidR="000D18B0" w:rsidRPr="000D18B0" w14:paraId="3834B80D" w14:textId="77777777" w:rsidTr="00641FBB">
        <w:tc>
          <w:tcPr>
            <w:tcW w:w="805" w:type="dxa"/>
            <w:tcBorders>
              <w:top w:val="single" w:sz="4" w:space="0" w:color="auto"/>
              <w:left w:val="single" w:sz="4" w:space="0" w:color="auto"/>
              <w:bottom w:val="single" w:sz="4" w:space="0" w:color="auto"/>
              <w:right w:val="single" w:sz="4" w:space="0" w:color="auto"/>
            </w:tcBorders>
            <w:hideMark/>
          </w:tcPr>
          <w:p w14:paraId="557EE3B4" w14:textId="77777777" w:rsidR="000D18B0" w:rsidRPr="000D18B0" w:rsidRDefault="000D18B0" w:rsidP="000D18B0">
            <w:pPr>
              <w:jc w:val="cente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14</w:t>
            </w:r>
          </w:p>
        </w:tc>
        <w:tc>
          <w:tcPr>
            <w:tcW w:w="4140" w:type="dxa"/>
            <w:tcBorders>
              <w:top w:val="single" w:sz="4" w:space="0" w:color="auto"/>
              <w:left w:val="single" w:sz="4" w:space="0" w:color="auto"/>
              <w:bottom w:val="single" w:sz="4" w:space="0" w:color="auto"/>
              <w:right w:val="single" w:sz="4" w:space="0" w:color="auto"/>
            </w:tcBorders>
          </w:tcPr>
          <w:p w14:paraId="7FF2631A" w14:textId="182B66CA"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rPr>
              <w:t>L</w:t>
            </w:r>
            <w:r w:rsidRPr="000D18B0">
              <w:rPr>
                <w:rFonts w:ascii="Times New Roman" w:hAnsi="Times New Roman" w:cs="Times New Roman"/>
                <w:noProof/>
                <w:sz w:val="26"/>
                <w:szCs w:val="26"/>
                <w:lang w:val="vi-VN"/>
              </w:rPr>
              <w:t>ập hóa đơn thu tiền</w:t>
            </w:r>
          </w:p>
        </w:tc>
        <w:tc>
          <w:tcPr>
            <w:tcW w:w="4071" w:type="dxa"/>
            <w:tcBorders>
              <w:top w:val="single" w:sz="4" w:space="0" w:color="auto"/>
              <w:left w:val="single" w:sz="4" w:space="0" w:color="auto"/>
              <w:bottom w:val="single" w:sz="4" w:space="0" w:color="auto"/>
              <w:right w:val="single" w:sz="4" w:space="0" w:color="auto"/>
            </w:tcBorders>
          </w:tcPr>
          <w:p w14:paraId="10D0E02C" w14:textId="20CE963C" w:rsidR="000D18B0" w:rsidRPr="000D18B0" w:rsidRDefault="000D18B0" w:rsidP="000D18B0">
            <w:pPr>
              <w:rPr>
                <w:rFonts w:ascii="Times New Roman" w:hAnsi="Times New Roman" w:cs="Times New Roman"/>
                <w:noProof/>
                <w:sz w:val="26"/>
                <w:szCs w:val="26"/>
              </w:rPr>
            </w:pPr>
            <w:r>
              <w:rPr>
                <w:rFonts w:ascii="Times New Roman" w:hAnsi="Times New Roman" w:cs="Times New Roman"/>
                <w:noProof/>
                <w:sz w:val="26"/>
                <w:szCs w:val="26"/>
              </w:rPr>
              <w:t>Thu ngân lập hóa đơn thu tiền cho bệnh nhân</w:t>
            </w:r>
          </w:p>
        </w:tc>
      </w:tr>
      <w:tr w:rsidR="000D18B0" w:rsidRPr="000D18B0" w14:paraId="479E1A06" w14:textId="77777777" w:rsidTr="00641FBB">
        <w:tc>
          <w:tcPr>
            <w:tcW w:w="805" w:type="dxa"/>
            <w:tcBorders>
              <w:top w:val="single" w:sz="4" w:space="0" w:color="auto"/>
              <w:left w:val="single" w:sz="4" w:space="0" w:color="auto"/>
              <w:bottom w:val="single" w:sz="4" w:space="0" w:color="auto"/>
              <w:right w:val="single" w:sz="4" w:space="0" w:color="auto"/>
            </w:tcBorders>
            <w:hideMark/>
          </w:tcPr>
          <w:p w14:paraId="598589D0" w14:textId="77777777" w:rsidR="000D18B0" w:rsidRPr="000D18B0" w:rsidRDefault="000D18B0" w:rsidP="000D18B0">
            <w:pPr>
              <w:jc w:val="cente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15</w:t>
            </w:r>
          </w:p>
        </w:tc>
        <w:tc>
          <w:tcPr>
            <w:tcW w:w="4140" w:type="dxa"/>
            <w:tcBorders>
              <w:top w:val="single" w:sz="4" w:space="0" w:color="auto"/>
              <w:left w:val="single" w:sz="4" w:space="0" w:color="auto"/>
              <w:bottom w:val="single" w:sz="4" w:space="0" w:color="auto"/>
              <w:right w:val="single" w:sz="4" w:space="0" w:color="auto"/>
            </w:tcBorders>
          </w:tcPr>
          <w:p w14:paraId="7304C827" w14:textId="79C42E8A"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rPr>
              <w:t>X</w:t>
            </w:r>
            <w:r w:rsidRPr="000D18B0">
              <w:rPr>
                <w:rFonts w:ascii="Times New Roman" w:hAnsi="Times New Roman" w:cs="Times New Roman"/>
                <w:noProof/>
                <w:sz w:val="26"/>
                <w:szCs w:val="26"/>
                <w:lang w:val="vi-VN"/>
              </w:rPr>
              <w:t>em chi tiết đơn thuốc</w:t>
            </w:r>
          </w:p>
        </w:tc>
        <w:tc>
          <w:tcPr>
            <w:tcW w:w="4071" w:type="dxa"/>
            <w:tcBorders>
              <w:top w:val="single" w:sz="4" w:space="0" w:color="auto"/>
              <w:left w:val="single" w:sz="4" w:space="0" w:color="auto"/>
              <w:bottom w:val="single" w:sz="4" w:space="0" w:color="auto"/>
              <w:right w:val="single" w:sz="4" w:space="0" w:color="auto"/>
            </w:tcBorders>
          </w:tcPr>
          <w:p w14:paraId="197F66F9" w14:textId="2E876B92" w:rsidR="000D18B0" w:rsidRPr="000D18B0" w:rsidRDefault="000D18B0" w:rsidP="000D18B0">
            <w:pPr>
              <w:rPr>
                <w:rFonts w:ascii="Times New Roman" w:hAnsi="Times New Roman" w:cs="Times New Roman"/>
                <w:noProof/>
                <w:sz w:val="26"/>
                <w:szCs w:val="26"/>
              </w:rPr>
            </w:pPr>
            <w:r>
              <w:rPr>
                <w:rFonts w:ascii="Times New Roman" w:hAnsi="Times New Roman" w:cs="Times New Roman"/>
                <w:noProof/>
                <w:sz w:val="26"/>
                <w:szCs w:val="26"/>
              </w:rPr>
              <w:t>Thu ngân có thể xem chi tiết hóa đơn</w:t>
            </w:r>
            <w:r w:rsidR="00641FBB">
              <w:rPr>
                <w:rFonts w:ascii="Times New Roman" w:hAnsi="Times New Roman" w:cs="Times New Roman"/>
                <w:noProof/>
                <w:sz w:val="26"/>
                <w:szCs w:val="26"/>
              </w:rPr>
              <w:t xml:space="preserve"> để có thể cho bệnh nhân xem</w:t>
            </w:r>
          </w:p>
        </w:tc>
      </w:tr>
      <w:tr w:rsidR="000D18B0" w:rsidRPr="000D18B0" w14:paraId="5B327EA1" w14:textId="77777777" w:rsidTr="00641FBB">
        <w:tc>
          <w:tcPr>
            <w:tcW w:w="805" w:type="dxa"/>
            <w:tcBorders>
              <w:top w:val="single" w:sz="4" w:space="0" w:color="auto"/>
              <w:left w:val="single" w:sz="4" w:space="0" w:color="auto"/>
              <w:bottom w:val="single" w:sz="4" w:space="0" w:color="auto"/>
              <w:right w:val="single" w:sz="4" w:space="0" w:color="auto"/>
            </w:tcBorders>
          </w:tcPr>
          <w:p w14:paraId="15BCB9E1" w14:textId="322B8BC5" w:rsidR="000D18B0" w:rsidRPr="000D18B0" w:rsidRDefault="000D18B0" w:rsidP="000D18B0">
            <w:pPr>
              <w:jc w:val="center"/>
              <w:rPr>
                <w:rFonts w:ascii="Times New Roman" w:hAnsi="Times New Roman" w:cs="Times New Roman"/>
                <w:noProof/>
                <w:sz w:val="26"/>
                <w:szCs w:val="26"/>
              </w:rPr>
            </w:pPr>
            <w:r w:rsidRPr="000D18B0">
              <w:rPr>
                <w:rFonts w:ascii="Times New Roman" w:hAnsi="Times New Roman" w:cs="Times New Roman"/>
                <w:noProof/>
                <w:sz w:val="26"/>
                <w:szCs w:val="26"/>
              </w:rPr>
              <w:t>16</w:t>
            </w:r>
          </w:p>
        </w:tc>
        <w:tc>
          <w:tcPr>
            <w:tcW w:w="4140" w:type="dxa"/>
            <w:tcBorders>
              <w:top w:val="single" w:sz="4" w:space="0" w:color="auto"/>
              <w:left w:val="single" w:sz="4" w:space="0" w:color="auto"/>
              <w:bottom w:val="single" w:sz="4" w:space="0" w:color="auto"/>
              <w:right w:val="single" w:sz="4" w:space="0" w:color="auto"/>
            </w:tcBorders>
          </w:tcPr>
          <w:p w14:paraId="0433B3B3" w14:textId="361A2C2B"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rPr>
              <w:t>L</w:t>
            </w:r>
            <w:r w:rsidRPr="000D18B0">
              <w:rPr>
                <w:rFonts w:ascii="Times New Roman" w:hAnsi="Times New Roman" w:cs="Times New Roman"/>
                <w:noProof/>
                <w:sz w:val="26"/>
                <w:szCs w:val="26"/>
                <w:lang w:val="vi-VN"/>
              </w:rPr>
              <w:t>ập phiếu nhận thuốc</w:t>
            </w:r>
          </w:p>
        </w:tc>
        <w:tc>
          <w:tcPr>
            <w:tcW w:w="4071" w:type="dxa"/>
            <w:tcBorders>
              <w:top w:val="single" w:sz="4" w:space="0" w:color="auto"/>
              <w:left w:val="single" w:sz="4" w:space="0" w:color="auto"/>
              <w:bottom w:val="single" w:sz="4" w:space="0" w:color="auto"/>
              <w:right w:val="single" w:sz="4" w:space="0" w:color="auto"/>
            </w:tcBorders>
          </w:tcPr>
          <w:p w14:paraId="4E818E07" w14:textId="20FAD81A" w:rsidR="000D18B0" w:rsidRPr="00641FBB" w:rsidRDefault="00641FBB" w:rsidP="000D18B0">
            <w:pPr>
              <w:rPr>
                <w:rFonts w:ascii="Times New Roman" w:hAnsi="Times New Roman" w:cs="Times New Roman"/>
                <w:noProof/>
                <w:sz w:val="26"/>
                <w:szCs w:val="26"/>
              </w:rPr>
            </w:pPr>
            <w:r>
              <w:rPr>
                <w:rFonts w:ascii="Times New Roman" w:hAnsi="Times New Roman" w:cs="Times New Roman"/>
                <w:noProof/>
                <w:sz w:val="26"/>
                <w:szCs w:val="26"/>
              </w:rPr>
              <w:t>Lập phiếu nhận thuốc cũng là cập nhật số lượng thuốc trong kho sau mỗi lần cấp phát thuốc</w:t>
            </w:r>
          </w:p>
        </w:tc>
      </w:tr>
      <w:tr w:rsidR="000D18B0" w:rsidRPr="000D18B0" w14:paraId="0CCE22AF" w14:textId="77777777" w:rsidTr="00641FBB">
        <w:tc>
          <w:tcPr>
            <w:tcW w:w="805" w:type="dxa"/>
            <w:tcBorders>
              <w:top w:val="single" w:sz="4" w:space="0" w:color="auto"/>
              <w:left w:val="single" w:sz="4" w:space="0" w:color="auto"/>
              <w:bottom w:val="single" w:sz="4" w:space="0" w:color="auto"/>
              <w:right w:val="single" w:sz="4" w:space="0" w:color="auto"/>
            </w:tcBorders>
          </w:tcPr>
          <w:p w14:paraId="4B3048AD" w14:textId="02E887C4" w:rsidR="000D18B0" w:rsidRPr="000D18B0" w:rsidRDefault="000D18B0" w:rsidP="000D18B0">
            <w:pPr>
              <w:jc w:val="center"/>
              <w:rPr>
                <w:rFonts w:ascii="Times New Roman" w:hAnsi="Times New Roman" w:cs="Times New Roman"/>
                <w:noProof/>
                <w:sz w:val="26"/>
                <w:szCs w:val="26"/>
              </w:rPr>
            </w:pPr>
            <w:r w:rsidRPr="000D18B0">
              <w:rPr>
                <w:rFonts w:ascii="Times New Roman" w:hAnsi="Times New Roman" w:cs="Times New Roman"/>
                <w:noProof/>
                <w:sz w:val="26"/>
                <w:szCs w:val="26"/>
              </w:rPr>
              <w:lastRenderedPageBreak/>
              <w:t>17</w:t>
            </w:r>
          </w:p>
        </w:tc>
        <w:tc>
          <w:tcPr>
            <w:tcW w:w="4140" w:type="dxa"/>
            <w:tcBorders>
              <w:top w:val="single" w:sz="4" w:space="0" w:color="auto"/>
              <w:left w:val="single" w:sz="4" w:space="0" w:color="auto"/>
              <w:bottom w:val="single" w:sz="4" w:space="0" w:color="auto"/>
              <w:right w:val="single" w:sz="4" w:space="0" w:color="auto"/>
            </w:tcBorders>
          </w:tcPr>
          <w:p w14:paraId="1660FF66" w14:textId="6BCA73E3"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rPr>
              <w:t>L</w:t>
            </w:r>
            <w:r w:rsidRPr="000D18B0">
              <w:rPr>
                <w:rFonts w:ascii="Times New Roman" w:hAnsi="Times New Roman" w:cs="Times New Roman"/>
                <w:noProof/>
                <w:sz w:val="26"/>
                <w:szCs w:val="26"/>
                <w:lang w:val="vi-VN"/>
              </w:rPr>
              <w:t>ập đơn thuốc thay thế</w:t>
            </w:r>
          </w:p>
        </w:tc>
        <w:tc>
          <w:tcPr>
            <w:tcW w:w="4071" w:type="dxa"/>
            <w:tcBorders>
              <w:top w:val="single" w:sz="4" w:space="0" w:color="auto"/>
              <w:left w:val="single" w:sz="4" w:space="0" w:color="auto"/>
              <w:bottom w:val="single" w:sz="4" w:space="0" w:color="auto"/>
              <w:right w:val="single" w:sz="4" w:space="0" w:color="auto"/>
            </w:tcBorders>
          </w:tcPr>
          <w:p w14:paraId="2232AAC6" w14:textId="52600483" w:rsidR="000D18B0" w:rsidRPr="00641FBB" w:rsidRDefault="00641FBB" w:rsidP="000D18B0">
            <w:pPr>
              <w:rPr>
                <w:rFonts w:ascii="Times New Roman" w:hAnsi="Times New Roman" w:cs="Times New Roman"/>
                <w:noProof/>
                <w:sz w:val="26"/>
                <w:szCs w:val="26"/>
              </w:rPr>
            </w:pPr>
            <w:r>
              <w:rPr>
                <w:rFonts w:ascii="Times New Roman" w:hAnsi="Times New Roman" w:cs="Times New Roman"/>
                <w:noProof/>
                <w:sz w:val="26"/>
                <w:szCs w:val="26"/>
              </w:rPr>
              <w:t>Nếu phòng thuốc không đáp ứng được danh sách thuốc mà bác sĩ yêu cầu vì một số lý do khách quan thì dược sĩ có thể điều chỉnh đơn thuốc thay thế</w:t>
            </w:r>
          </w:p>
        </w:tc>
      </w:tr>
      <w:tr w:rsidR="000D18B0" w:rsidRPr="000D18B0" w14:paraId="22EF978D" w14:textId="77777777" w:rsidTr="00641FBB">
        <w:tc>
          <w:tcPr>
            <w:tcW w:w="805" w:type="dxa"/>
            <w:tcBorders>
              <w:top w:val="single" w:sz="4" w:space="0" w:color="auto"/>
              <w:left w:val="single" w:sz="4" w:space="0" w:color="auto"/>
              <w:bottom w:val="single" w:sz="4" w:space="0" w:color="auto"/>
              <w:right w:val="single" w:sz="4" w:space="0" w:color="auto"/>
            </w:tcBorders>
          </w:tcPr>
          <w:p w14:paraId="05285B39" w14:textId="66D99C8E" w:rsidR="000D18B0" w:rsidRPr="000D18B0" w:rsidRDefault="000D18B0" w:rsidP="000D18B0">
            <w:pPr>
              <w:jc w:val="center"/>
              <w:rPr>
                <w:rFonts w:ascii="Times New Roman" w:hAnsi="Times New Roman" w:cs="Times New Roman"/>
                <w:noProof/>
                <w:sz w:val="26"/>
                <w:szCs w:val="26"/>
              </w:rPr>
            </w:pPr>
            <w:r w:rsidRPr="000D18B0">
              <w:rPr>
                <w:rFonts w:ascii="Times New Roman" w:hAnsi="Times New Roman" w:cs="Times New Roman"/>
                <w:noProof/>
                <w:sz w:val="26"/>
                <w:szCs w:val="26"/>
              </w:rPr>
              <w:t>18</w:t>
            </w:r>
          </w:p>
        </w:tc>
        <w:tc>
          <w:tcPr>
            <w:tcW w:w="4140" w:type="dxa"/>
            <w:tcBorders>
              <w:top w:val="single" w:sz="4" w:space="0" w:color="auto"/>
              <w:left w:val="single" w:sz="4" w:space="0" w:color="auto"/>
              <w:bottom w:val="single" w:sz="4" w:space="0" w:color="auto"/>
              <w:right w:val="single" w:sz="4" w:space="0" w:color="auto"/>
            </w:tcBorders>
          </w:tcPr>
          <w:p w14:paraId="7840452A" w14:textId="58D411B7"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rPr>
              <w:t>Q</w:t>
            </w:r>
            <w:r w:rsidRPr="000D18B0">
              <w:rPr>
                <w:rFonts w:ascii="Times New Roman" w:hAnsi="Times New Roman" w:cs="Times New Roman"/>
                <w:noProof/>
                <w:sz w:val="26"/>
                <w:szCs w:val="26"/>
                <w:lang w:val="vi-VN"/>
              </w:rPr>
              <w:t>uản lý nhà cung cấp</w:t>
            </w:r>
          </w:p>
        </w:tc>
        <w:tc>
          <w:tcPr>
            <w:tcW w:w="4071" w:type="dxa"/>
            <w:tcBorders>
              <w:top w:val="single" w:sz="4" w:space="0" w:color="auto"/>
              <w:left w:val="single" w:sz="4" w:space="0" w:color="auto"/>
              <w:bottom w:val="single" w:sz="4" w:space="0" w:color="auto"/>
              <w:right w:val="single" w:sz="4" w:space="0" w:color="auto"/>
            </w:tcBorders>
          </w:tcPr>
          <w:p w14:paraId="54AA4395" w14:textId="446D15DF" w:rsidR="000D18B0" w:rsidRPr="00641FBB" w:rsidRDefault="00641FBB" w:rsidP="000D18B0">
            <w:pPr>
              <w:rPr>
                <w:rFonts w:ascii="Times New Roman" w:hAnsi="Times New Roman" w:cs="Times New Roman"/>
                <w:noProof/>
                <w:sz w:val="26"/>
                <w:szCs w:val="26"/>
              </w:rPr>
            </w:pPr>
            <w:r>
              <w:rPr>
                <w:rFonts w:ascii="Times New Roman" w:hAnsi="Times New Roman" w:cs="Times New Roman"/>
                <w:noProof/>
                <w:sz w:val="26"/>
                <w:szCs w:val="26"/>
              </w:rPr>
              <w:t>Thêm/xóa/sửa nhà cung cấp</w:t>
            </w:r>
          </w:p>
        </w:tc>
      </w:tr>
      <w:tr w:rsidR="000D18B0" w:rsidRPr="000D18B0" w14:paraId="1E42FBD4" w14:textId="77777777" w:rsidTr="00641FBB">
        <w:tc>
          <w:tcPr>
            <w:tcW w:w="805" w:type="dxa"/>
            <w:tcBorders>
              <w:top w:val="single" w:sz="4" w:space="0" w:color="auto"/>
              <w:left w:val="single" w:sz="4" w:space="0" w:color="auto"/>
              <w:bottom w:val="single" w:sz="4" w:space="0" w:color="auto"/>
              <w:right w:val="single" w:sz="4" w:space="0" w:color="auto"/>
            </w:tcBorders>
          </w:tcPr>
          <w:p w14:paraId="1AEE49FE" w14:textId="558D3377" w:rsidR="000D18B0" w:rsidRPr="000D18B0" w:rsidRDefault="000D18B0" w:rsidP="000D18B0">
            <w:pPr>
              <w:jc w:val="center"/>
              <w:rPr>
                <w:rFonts w:ascii="Times New Roman" w:hAnsi="Times New Roman" w:cs="Times New Roman"/>
                <w:noProof/>
                <w:sz w:val="26"/>
                <w:szCs w:val="26"/>
              </w:rPr>
            </w:pPr>
            <w:r w:rsidRPr="000D18B0">
              <w:rPr>
                <w:rFonts w:ascii="Times New Roman" w:hAnsi="Times New Roman" w:cs="Times New Roman"/>
                <w:noProof/>
                <w:sz w:val="26"/>
                <w:szCs w:val="26"/>
              </w:rPr>
              <w:t>19</w:t>
            </w:r>
          </w:p>
        </w:tc>
        <w:tc>
          <w:tcPr>
            <w:tcW w:w="4140" w:type="dxa"/>
            <w:tcBorders>
              <w:top w:val="single" w:sz="4" w:space="0" w:color="auto"/>
              <w:left w:val="single" w:sz="4" w:space="0" w:color="auto"/>
              <w:bottom w:val="single" w:sz="4" w:space="0" w:color="auto"/>
              <w:right w:val="single" w:sz="4" w:space="0" w:color="auto"/>
            </w:tcBorders>
          </w:tcPr>
          <w:p w14:paraId="42996406" w14:textId="73CAA453"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rPr>
              <w:t>Q</w:t>
            </w:r>
            <w:r w:rsidRPr="000D18B0">
              <w:rPr>
                <w:rFonts w:ascii="Times New Roman" w:hAnsi="Times New Roman" w:cs="Times New Roman"/>
                <w:noProof/>
                <w:sz w:val="26"/>
                <w:szCs w:val="26"/>
                <w:lang w:val="vi-VN"/>
              </w:rPr>
              <w:t>uản lý phiếu nhập hàng</w:t>
            </w:r>
          </w:p>
        </w:tc>
        <w:tc>
          <w:tcPr>
            <w:tcW w:w="4071" w:type="dxa"/>
            <w:tcBorders>
              <w:top w:val="single" w:sz="4" w:space="0" w:color="auto"/>
              <w:left w:val="single" w:sz="4" w:space="0" w:color="auto"/>
              <w:bottom w:val="single" w:sz="4" w:space="0" w:color="auto"/>
              <w:right w:val="single" w:sz="4" w:space="0" w:color="auto"/>
            </w:tcBorders>
          </w:tcPr>
          <w:p w14:paraId="119F105A" w14:textId="7A3A284C" w:rsidR="000D18B0" w:rsidRPr="00641FBB" w:rsidRDefault="00641FBB" w:rsidP="000D18B0">
            <w:pPr>
              <w:rPr>
                <w:rFonts w:ascii="Times New Roman" w:hAnsi="Times New Roman" w:cs="Times New Roman"/>
                <w:noProof/>
                <w:sz w:val="26"/>
                <w:szCs w:val="26"/>
              </w:rPr>
            </w:pPr>
            <w:r>
              <w:rPr>
                <w:rFonts w:ascii="Times New Roman" w:hAnsi="Times New Roman" w:cs="Times New Roman"/>
                <w:noProof/>
                <w:sz w:val="26"/>
                <w:szCs w:val="26"/>
              </w:rPr>
              <w:t>Thêm/xóa/sửa phiếu nhập hàng</w:t>
            </w:r>
          </w:p>
        </w:tc>
      </w:tr>
      <w:tr w:rsidR="000D18B0" w:rsidRPr="000D18B0" w14:paraId="2134463D" w14:textId="77777777" w:rsidTr="00641FBB">
        <w:tc>
          <w:tcPr>
            <w:tcW w:w="805" w:type="dxa"/>
            <w:tcBorders>
              <w:top w:val="single" w:sz="4" w:space="0" w:color="auto"/>
              <w:left w:val="single" w:sz="4" w:space="0" w:color="auto"/>
              <w:bottom w:val="single" w:sz="4" w:space="0" w:color="auto"/>
              <w:right w:val="single" w:sz="4" w:space="0" w:color="auto"/>
            </w:tcBorders>
          </w:tcPr>
          <w:p w14:paraId="3F158CEB" w14:textId="7CBB6ACD" w:rsidR="000D18B0" w:rsidRPr="000D18B0" w:rsidRDefault="000D18B0" w:rsidP="000D18B0">
            <w:pPr>
              <w:jc w:val="center"/>
              <w:rPr>
                <w:rFonts w:ascii="Times New Roman" w:hAnsi="Times New Roman" w:cs="Times New Roman"/>
                <w:noProof/>
                <w:sz w:val="26"/>
                <w:szCs w:val="26"/>
              </w:rPr>
            </w:pPr>
            <w:r w:rsidRPr="000D18B0">
              <w:rPr>
                <w:rFonts w:ascii="Times New Roman" w:hAnsi="Times New Roman" w:cs="Times New Roman"/>
                <w:noProof/>
                <w:sz w:val="26"/>
                <w:szCs w:val="26"/>
              </w:rPr>
              <w:t>20</w:t>
            </w:r>
          </w:p>
        </w:tc>
        <w:tc>
          <w:tcPr>
            <w:tcW w:w="4140" w:type="dxa"/>
            <w:tcBorders>
              <w:top w:val="single" w:sz="4" w:space="0" w:color="auto"/>
              <w:left w:val="single" w:sz="4" w:space="0" w:color="auto"/>
              <w:bottom w:val="single" w:sz="4" w:space="0" w:color="auto"/>
              <w:right w:val="single" w:sz="4" w:space="0" w:color="auto"/>
            </w:tcBorders>
          </w:tcPr>
          <w:p w14:paraId="38CBE245" w14:textId="1AEA8B99"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rPr>
              <w:t>Q</w:t>
            </w:r>
            <w:r w:rsidRPr="000D18B0">
              <w:rPr>
                <w:rFonts w:ascii="Times New Roman" w:hAnsi="Times New Roman" w:cs="Times New Roman"/>
                <w:noProof/>
                <w:sz w:val="26"/>
                <w:szCs w:val="26"/>
                <w:lang w:val="vi-VN"/>
              </w:rPr>
              <w:t>uản lý chi tiết phiếu nhập hàng</w:t>
            </w:r>
          </w:p>
        </w:tc>
        <w:tc>
          <w:tcPr>
            <w:tcW w:w="4071" w:type="dxa"/>
            <w:tcBorders>
              <w:top w:val="single" w:sz="4" w:space="0" w:color="auto"/>
              <w:left w:val="single" w:sz="4" w:space="0" w:color="auto"/>
              <w:bottom w:val="single" w:sz="4" w:space="0" w:color="auto"/>
              <w:right w:val="single" w:sz="4" w:space="0" w:color="auto"/>
            </w:tcBorders>
          </w:tcPr>
          <w:p w14:paraId="00B4552D" w14:textId="3C176426" w:rsidR="000D18B0" w:rsidRPr="000D18B0" w:rsidRDefault="00641FBB" w:rsidP="000D18B0">
            <w:pPr>
              <w:rPr>
                <w:rFonts w:ascii="Times New Roman" w:hAnsi="Times New Roman" w:cs="Times New Roman"/>
                <w:noProof/>
                <w:sz w:val="26"/>
                <w:szCs w:val="26"/>
                <w:lang w:val="vi-VN"/>
              </w:rPr>
            </w:pPr>
            <w:r>
              <w:rPr>
                <w:rFonts w:ascii="Times New Roman" w:hAnsi="Times New Roman" w:cs="Times New Roman"/>
                <w:noProof/>
                <w:sz w:val="26"/>
                <w:szCs w:val="26"/>
              </w:rPr>
              <w:t>Thêm/xóa/sửa chi tiết phiếu nhập hàng</w:t>
            </w:r>
          </w:p>
        </w:tc>
      </w:tr>
      <w:tr w:rsidR="000D18B0" w:rsidRPr="000D18B0" w14:paraId="6403C903" w14:textId="77777777" w:rsidTr="00641FBB">
        <w:tc>
          <w:tcPr>
            <w:tcW w:w="805" w:type="dxa"/>
            <w:tcBorders>
              <w:top w:val="single" w:sz="4" w:space="0" w:color="auto"/>
              <w:left w:val="single" w:sz="4" w:space="0" w:color="auto"/>
              <w:bottom w:val="single" w:sz="4" w:space="0" w:color="auto"/>
              <w:right w:val="single" w:sz="4" w:space="0" w:color="auto"/>
            </w:tcBorders>
          </w:tcPr>
          <w:p w14:paraId="67277685" w14:textId="57230ECD" w:rsidR="000D18B0" w:rsidRPr="000D18B0" w:rsidRDefault="000D18B0" w:rsidP="000D18B0">
            <w:pPr>
              <w:jc w:val="center"/>
              <w:rPr>
                <w:rFonts w:ascii="Times New Roman" w:hAnsi="Times New Roman" w:cs="Times New Roman"/>
                <w:noProof/>
                <w:sz w:val="26"/>
                <w:szCs w:val="26"/>
              </w:rPr>
            </w:pPr>
            <w:r w:rsidRPr="000D18B0">
              <w:rPr>
                <w:rFonts w:ascii="Times New Roman" w:hAnsi="Times New Roman" w:cs="Times New Roman"/>
                <w:noProof/>
                <w:sz w:val="26"/>
                <w:szCs w:val="26"/>
              </w:rPr>
              <w:t>21</w:t>
            </w:r>
          </w:p>
        </w:tc>
        <w:tc>
          <w:tcPr>
            <w:tcW w:w="4140" w:type="dxa"/>
            <w:tcBorders>
              <w:top w:val="single" w:sz="4" w:space="0" w:color="auto"/>
              <w:left w:val="single" w:sz="4" w:space="0" w:color="auto"/>
              <w:bottom w:val="single" w:sz="4" w:space="0" w:color="auto"/>
              <w:right w:val="single" w:sz="4" w:space="0" w:color="auto"/>
            </w:tcBorders>
          </w:tcPr>
          <w:p w14:paraId="6FFAC52C" w14:textId="442AA8E7"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rPr>
              <w:t>Q</w:t>
            </w:r>
            <w:r w:rsidRPr="000D18B0">
              <w:rPr>
                <w:rFonts w:ascii="Times New Roman" w:hAnsi="Times New Roman" w:cs="Times New Roman"/>
                <w:noProof/>
                <w:sz w:val="26"/>
                <w:szCs w:val="26"/>
                <w:lang w:val="vi-VN"/>
              </w:rPr>
              <w:t>uản lý bệnh nhân</w:t>
            </w:r>
          </w:p>
        </w:tc>
        <w:tc>
          <w:tcPr>
            <w:tcW w:w="4071" w:type="dxa"/>
            <w:tcBorders>
              <w:top w:val="single" w:sz="4" w:space="0" w:color="auto"/>
              <w:left w:val="single" w:sz="4" w:space="0" w:color="auto"/>
              <w:bottom w:val="single" w:sz="4" w:space="0" w:color="auto"/>
              <w:right w:val="single" w:sz="4" w:space="0" w:color="auto"/>
            </w:tcBorders>
          </w:tcPr>
          <w:p w14:paraId="026B28AB" w14:textId="297ADDA2" w:rsidR="000D18B0" w:rsidRPr="00641FBB" w:rsidRDefault="00641FBB" w:rsidP="000D18B0">
            <w:pPr>
              <w:rPr>
                <w:rFonts w:ascii="Times New Roman" w:hAnsi="Times New Roman" w:cs="Times New Roman"/>
                <w:noProof/>
                <w:sz w:val="26"/>
                <w:szCs w:val="26"/>
              </w:rPr>
            </w:pPr>
            <w:r>
              <w:rPr>
                <w:rFonts w:ascii="Times New Roman" w:hAnsi="Times New Roman" w:cs="Times New Roman"/>
                <w:noProof/>
                <w:sz w:val="26"/>
                <w:szCs w:val="26"/>
              </w:rPr>
              <w:t>Tra cứu bệnh nhân</w:t>
            </w:r>
          </w:p>
        </w:tc>
      </w:tr>
      <w:tr w:rsidR="000D18B0" w:rsidRPr="000D18B0" w14:paraId="576257C2" w14:textId="77777777" w:rsidTr="00641FBB">
        <w:tc>
          <w:tcPr>
            <w:tcW w:w="805" w:type="dxa"/>
            <w:tcBorders>
              <w:top w:val="single" w:sz="4" w:space="0" w:color="auto"/>
              <w:left w:val="single" w:sz="4" w:space="0" w:color="auto"/>
              <w:bottom w:val="single" w:sz="4" w:space="0" w:color="auto"/>
              <w:right w:val="single" w:sz="4" w:space="0" w:color="auto"/>
            </w:tcBorders>
          </w:tcPr>
          <w:p w14:paraId="113B5034" w14:textId="31A55D84" w:rsidR="000D18B0" w:rsidRPr="000D18B0" w:rsidRDefault="000D18B0" w:rsidP="000D18B0">
            <w:pPr>
              <w:jc w:val="center"/>
              <w:rPr>
                <w:rFonts w:ascii="Times New Roman" w:hAnsi="Times New Roman" w:cs="Times New Roman"/>
                <w:noProof/>
                <w:sz w:val="26"/>
                <w:szCs w:val="26"/>
              </w:rPr>
            </w:pPr>
            <w:r w:rsidRPr="000D18B0">
              <w:rPr>
                <w:rFonts w:ascii="Times New Roman" w:hAnsi="Times New Roman" w:cs="Times New Roman"/>
                <w:noProof/>
                <w:sz w:val="26"/>
                <w:szCs w:val="26"/>
              </w:rPr>
              <w:t>22</w:t>
            </w:r>
          </w:p>
        </w:tc>
        <w:tc>
          <w:tcPr>
            <w:tcW w:w="4140" w:type="dxa"/>
            <w:tcBorders>
              <w:top w:val="single" w:sz="4" w:space="0" w:color="auto"/>
              <w:left w:val="single" w:sz="4" w:space="0" w:color="auto"/>
              <w:bottom w:val="single" w:sz="4" w:space="0" w:color="auto"/>
              <w:right w:val="single" w:sz="4" w:space="0" w:color="auto"/>
            </w:tcBorders>
          </w:tcPr>
          <w:p w14:paraId="2B8091BD" w14:textId="602E02F4"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rPr>
              <w:t>Q</w:t>
            </w:r>
            <w:r w:rsidRPr="000D18B0">
              <w:rPr>
                <w:rFonts w:ascii="Times New Roman" w:hAnsi="Times New Roman" w:cs="Times New Roman"/>
                <w:noProof/>
                <w:sz w:val="26"/>
                <w:szCs w:val="26"/>
                <w:lang w:val="vi-VN"/>
              </w:rPr>
              <w:t>uản lý kho</w:t>
            </w:r>
          </w:p>
        </w:tc>
        <w:tc>
          <w:tcPr>
            <w:tcW w:w="4071" w:type="dxa"/>
            <w:tcBorders>
              <w:top w:val="single" w:sz="4" w:space="0" w:color="auto"/>
              <w:left w:val="single" w:sz="4" w:space="0" w:color="auto"/>
              <w:bottom w:val="single" w:sz="4" w:space="0" w:color="auto"/>
              <w:right w:val="single" w:sz="4" w:space="0" w:color="auto"/>
            </w:tcBorders>
          </w:tcPr>
          <w:p w14:paraId="7E63D7FF" w14:textId="5196EA81" w:rsidR="000D18B0" w:rsidRPr="00641FBB" w:rsidRDefault="00641FBB" w:rsidP="000D18B0">
            <w:pPr>
              <w:rPr>
                <w:rFonts w:ascii="Times New Roman" w:hAnsi="Times New Roman" w:cs="Times New Roman"/>
                <w:noProof/>
                <w:sz w:val="26"/>
                <w:szCs w:val="26"/>
              </w:rPr>
            </w:pPr>
            <w:r>
              <w:rPr>
                <w:rFonts w:ascii="Times New Roman" w:hAnsi="Times New Roman" w:cs="Times New Roman"/>
                <w:noProof/>
                <w:sz w:val="26"/>
                <w:szCs w:val="26"/>
              </w:rPr>
              <w:t>Quản lý một vài tính năng của bênh nhân</w:t>
            </w:r>
          </w:p>
        </w:tc>
      </w:tr>
      <w:tr w:rsidR="000D18B0" w:rsidRPr="000D18B0" w14:paraId="33A546F9" w14:textId="77777777" w:rsidTr="00641FBB">
        <w:tc>
          <w:tcPr>
            <w:tcW w:w="805" w:type="dxa"/>
            <w:tcBorders>
              <w:top w:val="single" w:sz="4" w:space="0" w:color="auto"/>
              <w:left w:val="single" w:sz="4" w:space="0" w:color="auto"/>
              <w:bottom w:val="single" w:sz="4" w:space="0" w:color="auto"/>
              <w:right w:val="single" w:sz="4" w:space="0" w:color="auto"/>
            </w:tcBorders>
          </w:tcPr>
          <w:p w14:paraId="1905C240" w14:textId="41A9FC93" w:rsidR="000D18B0" w:rsidRPr="000D18B0" w:rsidRDefault="000D18B0" w:rsidP="000D18B0">
            <w:pPr>
              <w:jc w:val="center"/>
              <w:rPr>
                <w:rFonts w:ascii="Times New Roman" w:hAnsi="Times New Roman" w:cs="Times New Roman"/>
                <w:noProof/>
                <w:sz w:val="26"/>
                <w:szCs w:val="26"/>
              </w:rPr>
            </w:pPr>
            <w:r w:rsidRPr="000D18B0">
              <w:rPr>
                <w:rFonts w:ascii="Times New Roman" w:hAnsi="Times New Roman" w:cs="Times New Roman"/>
                <w:noProof/>
                <w:sz w:val="26"/>
                <w:szCs w:val="26"/>
              </w:rPr>
              <w:t>23</w:t>
            </w:r>
          </w:p>
        </w:tc>
        <w:tc>
          <w:tcPr>
            <w:tcW w:w="4140" w:type="dxa"/>
            <w:tcBorders>
              <w:top w:val="single" w:sz="4" w:space="0" w:color="auto"/>
              <w:left w:val="single" w:sz="4" w:space="0" w:color="auto"/>
              <w:bottom w:val="single" w:sz="4" w:space="0" w:color="auto"/>
              <w:right w:val="single" w:sz="4" w:space="0" w:color="auto"/>
            </w:tcBorders>
          </w:tcPr>
          <w:p w14:paraId="0CF9BDD6" w14:textId="4BE3EECB"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rPr>
              <w:t>Q</w:t>
            </w:r>
            <w:r w:rsidRPr="000D18B0">
              <w:rPr>
                <w:rFonts w:ascii="Times New Roman" w:hAnsi="Times New Roman" w:cs="Times New Roman"/>
                <w:noProof/>
                <w:sz w:val="26"/>
                <w:szCs w:val="26"/>
                <w:lang w:val="vi-VN"/>
              </w:rPr>
              <w:t>uản lý thuốc khám</w:t>
            </w:r>
          </w:p>
        </w:tc>
        <w:tc>
          <w:tcPr>
            <w:tcW w:w="4071" w:type="dxa"/>
            <w:tcBorders>
              <w:top w:val="single" w:sz="4" w:space="0" w:color="auto"/>
              <w:left w:val="single" w:sz="4" w:space="0" w:color="auto"/>
              <w:bottom w:val="single" w:sz="4" w:space="0" w:color="auto"/>
              <w:right w:val="single" w:sz="4" w:space="0" w:color="auto"/>
            </w:tcBorders>
          </w:tcPr>
          <w:p w14:paraId="63F47123" w14:textId="7E442902" w:rsidR="000D18B0" w:rsidRPr="00641FBB" w:rsidRDefault="00641FBB" w:rsidP="000D18B0">
            <w:pPr>
              <w:rPr>
                <w:rFonts w:ascii="Times New Roman" w:hAnsi="Times New Roman" w:cs="Times New Roman"/>
                <w:noProof/>
                <w:sz w:val="26"/>
                <w:szCs w:val="26"/>
              </w:rPr>
            </w:pPr>
            <w:r>
              <w:rPr>
                <w:rFonts w:ascii="Times New Roman" w:hAnsi="Times New Roman" w:cs="Times New Roman"/>
                <w:noProof/>
                <w:sz w:val="26"/>
                <w:szCs w:val="26"/>
              </w:rPr>
              <w:t>Cập nhật thông tin thuốc khám</w:t>
            </w:r>
          </w:p>
        </w:tc>
      </w:tr>
      <w:tr w:rsidR="000D18B0" w:rsidRPr="000D18B0" w14:paraId="10D9840C" w14:textId="77777777" w:rsidTr="00641FBB">
        <w:tc>
          <w:tcPr>
            <w:tcW w:w="805" w:type="dxa"/>
            <w:tcBorders>
              <w:top w:val="single" w:sz="4" w:space="0" w:color="auto"/>
              <w:left w:val="single" w:sz="4" w:space="0" w:color="auto"/>
              <w:bottom w:val="single" w:sz="4" w:space="0" w:color="auto"/>
              <w:right w:val="single" w:sz="4" w:space="0" w:color="auto"/>
            </w:tcBorders>
          </w:tcPr>
          <w:p w14:paraId="752010B7" w14:textId="3382CE07" w:rsidR="000D18B0" w:rsidRPr="000D18B0" w:rsidRDefault="000D18B0" w:rsidP="000D18B0">
            <w:pPr>
              <w:jc w:val="center"/>
              <w:rPr>
                <w:rFonts w:ascii="Times New Roman" w:hAnsi="Times New Roman" w:cs="Times New Roman"/>
                <w:noProof/>
                <w:sz w:val="26"/>
                <w:szCs w:val="26"/>
              </w:rPr>
            </w:pPr>
            <w:r w:rsidRPr="000D18B0">
              <w:rPr>
                <w:rFonts w:ascii="Times New Roman" w:hAnsi="Times New Roman" w:cs="Times New Roman"/>
                <w:noProof/>
                <w:sz w:val="26"/>
                <w:szCs w:val="26"/>
              </w:rPr>
              <w:t>24</w:t>
            </w:r>
          </w:p>
        </w:tc>
        <w:tc>
          <w:tcPr>
            <w:tcW w:w="4140" w:type="dxa"/>
            <w:tcBorders>
              <w:top w:val="single" w:sz="4" w:space="0" w:color="auto"/>
              <w:left w:val="single" w:sz="4" w:space="0" w:color="auto"/>
              <w:bottom w:val="single" w:sz="4" w:space="0" w:color="auto"/>
              <w:right w:val="single" w:sz="4" w:space="0" w:color="auto"/>
            </w:tcBorders>
          </w:tcPr>
          <w:p w14:paraId="6A2E2A40" w14:textId="56E482B8"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rPr>
              <w:t>Q</w:t>
            </w:r>
            <w:r w:rsidRPr="000D18B0">
              <w:rPr>
                <w:rFonts w:ascii="Times New Roman" w:hAnsi="Times New Roman" w:cs="Times New Roman"/>
                <w:noProof/>
                <w:sz w:val="26"/>
                <w:szCs w:val="26"/>
                <w:lang w:val="vi-VN"/>
              </w:rPr>
              <w:t>uản lý dược phẩm dịch vụ sơ cứu</w:t>
            </w:r>
          </w:p>
        </w:tc>
        <w:tc>
          <w:tcPr>
            <w:tcW w:w="4071" w:type="dxa"/>
            <w:tcBorders>
              <w:top w:val="single" w:sz="4" w:space="0" w:color="auto"/>
              <w:left w:val="single" w:sz="4" w:space="0" w:color="auto"/>
              <w:bottom w:val="single" w:sz="4" w:space="0" w:color="auto"/>
              <w:right w:val="single" w:sz="4" w:space="0" w:color="auto"/>
            </w:tcBorders>
          </w:tcPr>
          <w:p w14:paraId="0817B724" w14:textId="41FE3B93" w:rsidR="000D18B0" w:rsidRPr="00641FBB" w:rsidRDefault="00641FBB" w:rsidP="000D18B0">
            <w:pPr>
              <w:rPr>
                <w:rFonts w:ascii="Times New Roman" w:hAnsi="Times New Roman" w:cs="Times New Roman"/>
                <w:noProof/>
                <w:sz w:val="26"/>
                <w:szCs w:val="26"/>
              </w:rPr>
            </w:pPr>
            <w:r>
              <w:rPr>
                <w:rFonts w:ascii="Times New Roman" w:hAnsi="Times New Roman" w:cs="Times New Roman"/>
                <w:noProof/>
                <w:sz w:val="26"/>
                <w:szCs w:val="26"/>
              </w:rPr>
              <w:t>Cập nhật thông tin thuốc khám</w:t>
            </w:r>
          </w:p>
        </w:tc>
      </w:tr>
      <w:tr w:rsidR="000D18B0" w:rsidRPr="000D18B0" w14:paraId="23D3D2C9" w14:textId="77777777" w:rsidTr="00641FBB">
        <w:tc>
          <w:tcPr>
            <w:tcW w:w="805" w:type="dxa"/>
            <w:tcBorders>
              <w:top w:val="single" w:sz="4" w:space="0" w:color="auto"/>
              <w:left w:val="single" w:sz="4" w:space="0" w:color="auto"/>
              <w:bottom w:val="single" w:sz="4" w:space="0" w:color="auto"/>
              <w:right w:val="single" w:sz="4" w:space="0" w:color="auto"/>
            </w:tcBorders>
          </w:tcPr>
          <w:p w14:paraId="7D5217A2" w14:textId="32DCA6E2" w:rsidR="000D18B0" w:rsidRPr="000D18B0" w:rsidRDefault="000D18B0" w:rsidP="000D18B0">
            <w:pPr>
              <w:jc w:val="center"/>
              <w:rPr>
                <w:rFonts w:ascii="Times New Roman" w:hAnsi="Times New Roman" w:cs="Times New Roman"/>
                <w:noProof/>
                <w:sz w:val="26"/>
                <w:szCs w:val="26"/>
              </w:rPr>
            </w:pPr>
            <w:r w:rsidRPr="000D18B0">
              <w:rPr>
                <w:rFonts w:ascii="Times New Roman" w:hAnsi="Times New Roman" w:cs="Times New Roman"/>
                <w:noProof/>
                <w:sz w:val="26"/>
                <w:szCs w:val="26"/>
              </w:rPr>
              <w:t>25</w:t>
            </w:r>
          </w:p>
        </w:tc>
        <w:tc>
          <w:tcPr>
            <w:tcW w:w="4140" w:type="dxa"/>
            <w:tcBorders>
              <w:top w:val="single" w:sz="4" w:space="0" w:color="auto"/>
              <w:left w:val="single" w:sz="4" w:space="0" w:color="auto"/>
              <w:bottom w:val="single" w:sz="4" w:space="0" w:color="auto"/>
              <w:right w:val="single" w:sz="4" w:space="0" w:color="auto"/>
            </w:tcBorders>
          </w:tcPr>
          <w:p w14:paraId="5161A979" w14:textId="683362DB"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rPr>
              <w:t>Q</w:t>
            </w:r>
            <w:r w:rsidRPr="000D18B0">
              <w:rPr>
                <w:rFonts w:ascii="Times New Roman" w:hAnsi="Times New Roman" w:cs="Times New Roman"/>
                <w:noProof/>
                <w:sz w:val="26"/>
                <w:szCs w:val="26"/>
                <w:lang w:val="vi-VN"/>
              </w:rPr>
              <w:t>uản lý dụng cụ y tế</w:t>
            </w:r>
          </w:p>
        </w:tc>
        <w:tc>
          <w:tcPr>
            <w:tcW w:w="4071" w:type="dxa"/>
            <w:tcBorders>
              <w:top w:val="single" w:sz="4" w:space="0" w:color="auto"/>
              <w:left w:val="single" w:sz="4" w:space="0" w:color="auto"/>
              <w:bottom w:val="single" w:sz="4" w:space="0" w:color="auto"/>
              <w:right w:val="single" w:sz="4" w:space="0" w:color="auto"/>
            </w:tcBorders>
          </w:tcPr>
          <w:p w14:paraId="2AAF581B" w14:textId="04C1C4F2" w:rsidR="000D18B0" w:rsidRPr="00641FBB" w:rsidRDefault="00641FBB" w:rsidP="000D18B0">
            <w:pPr>
              <w:rPr>
                <w:rFonts w:ascii="Times New Roman" w:hAnsi="Times New Roman" w:cs="Times New Roman"/>
                <w:noProof/>
                <w:sz w:val="26"/>
                <w:szCs w:val="26"/>
              </w:rPr>
            </w:pPr>
            <w:r>
              <w:rPr>
                <w:rFonts w:ascii="Times New Roman" w:hAnsi="Times New Roman" w:cs="Times New Roman"/>
                <w:noProof/>
                <w:sz w:val="26"/>
                <w:szCs w:val="26"/>
              </w:rPr>
              <w:t>Cập nhật thông tin dụng cụ ý tế</w:t>
            </w:r>
          </w:p>
        </w:tc>
      </w:tr>
      <w:tr w:rsidR="000D18B0" w:rsidRPr="000D18B0" w14:paraId="46AAFB34" w14:textId="77777777" w:rsidTr="00641FBB">
        <w:tc>
          <w:tcPr>
            <w:tcW w:w="805" w:type="dxa"/>
            <w:tcBorders>
              <w:top w:val="single" w:sz="4" w:space="0" w:color="auto"/>
              <w:left w:val="single" w:sz="4" w:space="0" w:color="auto"/>
              <w:bottom w:val="single" w:sz="4" w:space="0" w:color="auto"/>
              <w:right w:val="single" w:sz="4" w:space="0" w:color="auto"/>
            </w:tcBorders>
          </w:tcPr>
          <w:p w14:paraId="246F67C2" w14:textId="15DB715F" w:rsidR="000D18B0" w:rsidRPr="000D18B0" w:rsidRDefault="000D18B0" w:rsidP="000D18B0">
            <w:pPr>
              <w:jc w:val="center"/>
              <w:rPr>
                <w:rFonts w:ascii="Times New Roman" w:hAnsi="Times New Roman" w:cs="Times New Roman"/>
                <w:noProof/>
                <w:sz w:val="26"/>
                <w:szCs w:val="26"/>
              </w:rPr>
            </w:pPr>
            <w:r w:rsidRPr="000D18B0">
              <w:rPr>
                <w:rFonts w:ascii="Times New Roman" w:hAnsi="Times New Roman" w:cs="Times New Roman"/>
                <w:noProof/>
                <w:sz w:val="26"/>
                <w:szCs w:val="26"/>
              </w:rPr>
              <w:t>26</w:t>
            </w:r>
          </w:p>
        </w:tc>
        <w:tc>
          <w:tcPr>
            <w:tcW w:w="4140" w:type="dxa"/>
            <w:tcBorders>
              <w:top w:val="single" w:sz="4" w:space="0" w:color="auto"/>
              <w:left w:val="single" w:sz="4" w:space="0" w:color="auto"/>
              <w:bottom w:val="single" w:sz="4" w:space="0" w:color="auto"/>
              <w:right w:val="single" w:sz="4" w:space="0" w:color="auto"/>
            </w:tcBorders>
          </w:tcPr>
          <w:p w14:paraId="60EC348C" w14:textId="200C28A0"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rPr>
              <w:t>X</w:t>
            </w:r>
            <w:r w:rsidRPr="000D18B0">
              <w:rPr>
                <w:rFonts w:ascii="Times New Roman" w:hAnsi="Times New Roman" w:cs="Times New Roman"/>
                <w:noProof/>
                <w:sz w:val="26"/>
                <w:szCs w:val="26"/>
                <w:lang w:val="vi-VN"/>
              </w:rPr>
              <w:t>em thống kê</w:t>
            </w:r>
          </w:p>
        </w:tc>
        <w:tc>
          <w:tcPr>
            <w:tcW w:w="4071" w:type="dxa"/>
            <w:tcBorders>
              <w:top w:val="single" w:sz="4" w:space="0" w:color="auto"/>
              <w:left w:val="single" w:sz="4" w:space="0" w:color="auto"/>
              <w:bottom w:val="single" w:sz="4" w:space="0" w:color="auto"/>
              <w:right w:val="single" w:sz="4" w:space="0" w:color="auto"/>
            </w:tcBorders>
          </w:tcPr>
          <w:p w14:paraId="60A8CC1A" w14:textId="6E5080EC" w:rsidR="000D18B0" w:rsidRPr="00641FBB" w:rsidRDefault="00641FBB" w:rsidP="000D18B0">
            <w:pPr>
              <w:rPr>
                <w:rFonts w:ascii="Times New Roman" w:hAnsi="Times New Roman" w:cs="Times New Roman"/>
                <w:noProof/>
                <w:sz w:val="26"/>
                <w:szCs w:val="26"/>
              </w:rPr>
            </w:pPr>
            <w:r>
              <w:rPr>
                <w:rFonts w:ascii="Times New Roman" w:hAnsi="Times New Roman" w:cs="Times New Roman"/>
                <w:noProof/>
                <w:sz w:val="26"/>
                <w:szCs w:val="26"/>
              </w:rPr>
              <w:t>Quản lý một số tính năng xem thống kê</w:t>
            </w:r>
          </w:p>
        </w:tc>
      </w:tr>
      <w:tr w:rsidR="000D18B0" w:rsidRPr="000D18B0" w14:paraId="1D3C38D0" w14:textId="77777777" w:rsidTr="00641FBB">
        <w:tc>
          <w:tcPr>
            <w:tcW w:w="805" w:type="dxa"/>
            <w:tcBorders>
              <w:top w:val="single" w:sz="4" w:space="0" w:color="auto"/>
              <w:left w:val="single" w:sz="4" w:space="0" w:color="auto"/>
              <w:bottom w:val="single" w:sz="4" w:space="0" w:color="auto"/>
              <w:right w:val="single" w:sz="4" w:space="0" w:color="auto"/>
            </w:tcBorders>
          </w:tcPr>
          <w:p w14:paraId="1018705A" w14:textId="6D149441" w:rsidR="000D18B0" w:rsidRPr="000D18B0" w:rsidRDefault="000D18B0" w:rsidP="000D18B0">
            <w:pPr>
              <w:jc w:val="center"/>
              <w:rPr>
                <w:rFonts w:ascii="Times New Roman" w:hAnsi="Times New Roman" w:cs="Times New Roman"/>
                <w:noProof/>
                <w:sz w:val="26"/>
                <w:szCs w:val="26"/>
              </w:rPr>
            </w:pPr>
            <w:r w:rsidRPr="000D18B0">
              <w:rPr>
                <w:rFonts w:ascii="Times New Roman" w:hAnsi="Times New Roman" w:cs="Times New Roman"/>
                <w:noProof/>
                <w:sz w:val="26"/>
                <w:szCs w:val="26"/>
              </w:rPr>
              <w:t>27</w:t>
            </w:r>
          </w:p>
        </w:tc>
        <w:tc>
          <w:tcPr>
            <w:tcW w:w="4140" w:type="dxa"/>
            <w:tcBorders>
              <w:top w:val="single" w:sz="4" w:space="0" w:color="auto"/>
              <w:left w:val="single" w:sz="4" w:space="0" w:color="auto"/>
              <w:bottom w:val="single" w:sz="4" w:space="0" w:color="auto"/>
              <w:right w:val="single" w:sz="4" w:space="0" w:color="auto"/>
            </w:tcBorders>
          </w:tcPr>
          <w:p w14:paraId="149ADDDA" w14:textId="301BD710"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lang w:val="vi-VN"/>
              </w:rPr>
              <w:t>Xem thông kê nhập kho</w:t>
            </w:r>
          </w:p>
        </w:tc>
        <w:tc>
          <w:tcPr>
            <w:tcW w:w="4071" w:type="dxa"/>
            <w:tcBorders>
              <w:top w:val="single" w:sz="4" w:space="0" w:color="auto"/>
              <w:left w:val="single" w:sz="4" w:space="0" w:color="auto"/>
              <w:bottom w:val="single" w:sz="4" w:space="0" w:color="auto"/>
              <w:right w:val="single" w:sz="4" w:space="0" w:color="auto"/>
            </w:tcBorders>
          </w:tcPr>
          <w:p w14:paraId="143DADAB" w14:textId="61FD3A9B" w:rsidR="000D18B0" w:rsidRPr="00641FBB" w:rsidRDefault="00641FBB" w:rsidP="000D18B0">
            <w:pPr>
              <w:rPr>
                <w:rFonts w:ascii="Times New Roman" w:hAnsi="Times New Roman" w:cs="Times New Roman"/>
                <w:noProof/>
                <w:sz w:val="26"/>
                <w:szCs w:val="26"/>
              </w:rPr>
            </w:pPr>
            <w:r>
              <w:rPr>
                <w:rFonts w:ascii="Times New Roman" w:hAnsi="Times New Roman" w:cs="Times New Roman"/>
                <w:noProof/>
                <w:sz w:val="26"/>
                <w:szCs w:val="26"/>
              </w:rPr>
              <w:t>Xem thống kê nhập kho</w:t>
            </w:r>
          </w:p>
        </w:tc>
      </w:tr>
      <w:tr w:rsidR="000D18B0" w:rsidRPr="000D18B0" w14:paraId="7D1C1453" w14:textId="77777777" w:rsidTr="00641FBB">
        <w:tc>
          <w:tcPr>
            <w:tcW w:w="805" w:type="dxa"/>
            <w:tcBorders>
              <w:top w:val="single" w:sz="4" w:space="0" w:color="auto"/>
              <w:left w:val="single" w:sz="4" w:space="0" w:color="auto"/>
              <w:bottom w:val="single" w:sz="4" w:space="0" w:color="auto"/>
              <w:right w:val="single" w:sz="4" w:space="0" w:color="auto"/>
            </w:tcBorders>
          </w:tcPr>
          <w:p w14:paraId="2EB9B7C3" w14:textId="122020C0" w:rsidR="000D18B0" w:rsidRPr="000D18B0" w:rsidRDefault="000D18B0" w:rsidP="000D18B0">
            <w:pPr>
              <w:jc w:val="center"/>
              <w:rPr>
                <w:rFonts w:ascii="Times New Roman" w:hAnsi="Times New Roman" w:cs="Times New Roman"/>
                <w:noProof/>
                <w:sz w:val="26"/>
                <w:szCs w:val="26"/>
              </w:rPr>
            </w:pPr>
            <w:r w:rsidRPr="000D18B0">
              <w:rPr>
                <w:rFonts w:ascii="Times New Roman" w:hAnsi="Times New Roman" w:cs="Times New Roman"/>
                <w:noProof/>
                <w:sz w:val="26"/>
                <w:szCs w:val="26"/>
              </w:rPr>
              <w:t>28</w:t>
            </w:r>
          </w:p>
        </w:tc>
        <w:tc>
          <w:tcPr>
            <w:tcW w:w="4140" w:type="dxa"/>
            <w:tcBorders>
              <w:top w:val="single" w:sz="4" w:space="0" w:color="auto"/>
              <w:left w:val="single" w:sz="4" w:space="0" w:color="auto"/>
              <w:bottom w:val="single" w:sz="4" w:space="0" w:color="auto"/>
              <w:right w:val="single" w:sz="4" w:space="0" w:color="auto"/>
            </w:tcBorders>
          </w:tcPr>
          <w:p w14:paraId="25CB7D59" w14:textId="6693CB75"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rPr>
              <w:t>X</w:t>
            </w:r>
            <w:r w:rsidRPr="000D18B0">
              <w:rPr>
                <w:rFonts w:ascii="Times New Roman" w:hAnsi="Times New Roman" w:cs="Times New Roman"/>
                <w:noProof/>
                <w:sz w:val="26"/>
                <w:szCs w:val="26"/>
                <w:lang w:val="vi-VN"/>
              </w:rPr>
              <w:t>em thông kê doanh thu</w:t>
            </w:r>
          </w:p>
        </w:tc>
        <w:tc>
          <w:tcPr>
            <w:tcW w:w="4071" w:type="dxa"/>
            <w:tcBorders>
              <w:top w:val="single" w:sz="4" w:space="0" w:color="auto"/>
              <w:left w:val="single" w:sz="4" w:space="0" w:color="auto"/>
              <w:bottom w:val="single" w:sz="4" w:space="0" w:color="auto"/>
              <w:right w:val="single" w:sz="4" w:space="0" w:color="auto"/>
            </w:tcBorders>
          </w:tcPr>
          <w:p w14:paraId="0A947A14" w14:textId="6B3FDAFB" w:rsidR="000D18B0" w:rsidRPr="00641FBB" w:rsidRDefault="00641FBB" w:rsidP="000D18B0">
            <w:pPr>
              <w:rPr>
                <w:rFonts w:ascii="Times New Roman" w:hAnsi="Times New Roman" w:cs="Times New Roman"/>
                <w:noProof/>
                <w:sz w:val="26"/>
                <w:szCs w:val="26"/>
              </w:rPr>
            </w:pPr>
            <w:r>
              <w:rPr>
                <w:rFonts w:ascii="Times New Roman" w:hAnsi="Times New Roman" w:cs="Times New Roman"/>
                <w:noProof/>
                <w:sz w:val="26"/>
                <w:szCs w:val="26"/>
              </w:rPr>
              <w:t>Xem thông kê doanh thu</w:t>
            </w:r>
          </w:p>
        </w:tc>
      </w:tr>
      <w:tr w:rsidR="000D18B0" w:rsidRPr="000D18B0" w14:paraId="26467555" w14:textId="77777777" w:rsidTr="00641FBB">
        <w:tc>
          <w:tcPr>
            <w:tcW w:w="805" w:type="dxa"/>
            <w:tcBorders>
              <w:top w:val="single" w:sz="4" w:space="0" w:color="auto"/>
              <w:left w:val="single" w:sz="4" w:space="0" w:color="auto"/>
              <w:bottom w:val="single" w:sz="4" w:space="0" w:color="auto"/>
              <w:right w:val="single" w:sz="4" w:space="0" w:color="auto"/>
            </w:tcBorders>
          </w:tcPr>
          <w:p w14:paraId="66E44293" w14:textId="72DEC449" w:rsidR="000D18B0" w:rsidRPr="000D18B0" w:rsidRDefault="000D18B0" w:rsidP="000D18B0">
            <w:pPr>
              <w:jc w:val="center"/>
              <w:rPr>
                <w:rFonts w:ascii="Times New Roman" w:hAnsi="Times New Roman" w:cs="Times New Roman"/>
                <w:noProof/>
                <w:sz w:val="26"/>
                <w:szCs w:val="26"/>
              </w:rPr>
            </w:pPr>
            <w:r w:rsidRPr="000D18B0">
              <w:rPr>
                <w:rFonts w:ascii="Times New Roman" w:hAnsi="Times New Roman" w:cs="Times New Roman"/>
                <w:noProof/>
                <w:sz w:val="26"/>
                <w:szCs w:val="26"/>
              </w:rPr>
              <w:t>29</w:t>
            </w:r>
          </w:p>
        </w:tc>
        <w:tc>
          <w:tcPr>
            <w:tcW w:w="4140" w:type="dxa"/>
            <w:tcBorders>
              <w:top w:val="single" w:sz="4" w:space="0" w:color="auto"/>
              <w:left w:val="single" w:sz="4" w:space="0" w:color="auto"/>
              <w:bottom w:val="single" w:sz="4" w:space="0" w:color="auto"/>
              <w:right w:val="single" w:sz="4" w:space="0" w:color="auto"/>
            </w:tcBorders>
          </w:tcPr>
          <w:p w14:paraId="5DDAEDE6" w14:textId="16116231"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rPr>
              <w:t>X</w:t>
            </w:r>
            <w:r w:rsidRPr="000D18B0">
              <w:rPr>
                <w:rFonts w:ascii="Times New Roman" w:hAnsi="Times New Roman" w:cs="Times New Roman"/>
                <w:noProof/>
                <w:sz w:val="26"/>
                <w:szCs w:val="26"/>
                <w:lang w:val="vi-VN"/>
              </w:rPr>
              <w:t>em thống kê tiền lương</w:t>
            </w:r>
          </w:p>
        </w:tc>
        <w:tc>
          <w:tcPr>
            <w:tcW w:w="4071" w:type="dxa"/>
            <w:tcBorders>
              <w:top w:val="single" w:sz="4" w:space="0" w:color="auto"/>
              <w:left w:val="single" w:sz="4" w:space="0" w:color="auto"/>
              <w:bottom w:val="single" w:sz="4" w:space="0" w:color="auto"/>
              <w:right w:val="single" w:sz="4" w:space="0" w:color="auto"/>
            </w:tcBorders>
          </w:tcPr>
          <w:p w14:paraId="32E56AFF" w14:textId="47BE5FFC" w:rsidR="000D18B0" w:rsidRPr="00641FBB" w:rsidRDefault="00641FBB" w:rsidP="000D18B0">
            <w:pPr>
              <w:rPr>
                <w:rFonts w:ascii="Times New Roman" w:hAnsi="Times New Roman" w:cs="Times New Roman"/>
                <w:noProof/>
                <w:sz w:val="26"/>
                <w:szCs w:val="26"/>
              </w:rPr>
            </w:pPr>
            <w:r>
              <w:rPr>
                <w:rFonts w:ascii="Times New Roman" w:hAnsi="Times New Roman" w:cs="Times New Roman"/>
                <w:noProof/>
                <w:sz w:val="26"/>
                <w:szCs w:val="26"/>
              </w:rPr>
              <w:t>Xem thống kê tiền lương</w:t>
            </w:r>
          </w:p>
        </w:tc>
      </w:tr>
      <w:tr w:rsidR="000D18B0" w:rsidRPr="000D18B0" w14:paraId="3B335DB2" w14:textId="77777777" w:rsidTr="00641FBB">
        <w:tc>
          <w:tcPr>
            <w:tcW w:w="805" w:type="dxa"/>
            <w:tcBorders>
              <w:top w:val="single" w:sz="4" w:space="0" w:color="auto"/>
              <w:left w:val="single" w:sz="4" w:space="0" w:color="auto"/>
              <w:bottom w:val="single" w:sz="4" w:space="0" w:color="auto"/>
              <w:right w:val="single" w:sz="4" w:space="0" w:color="auto"/>
            </w:tcBorders>
          </w:tcPr>
          <w:p w14:paraId="05770568" w14:textId="60B28602" w:rsidR="000D18B0" w:rsidRPr="000D18B0" w:rsidRDefault="000D18B0" w:rsidP="000D18B0">
            <w:pPr>
              <w:jc w:val="center"/>
              <w:rPr>
                <w:rFonts w:ascii="Times New Roman" w:hAnsi="Times New Roman" w:cs="Times New Roman"/>
                <w:noProof/>
                <w:sz w:val="26"/>
                <w:szCs w:val="26"/>
              </w:rPr>
            </w:pPr>
            <w:r w:rsidRPr="000D18B0">
              <w:rPr>
                <w:rFonts w:ascii="Times New Roman" w:hAnsi="Times New Roman" w:cs="Times New Roman"/>
                <w:noProof/>
                <w:sz w:val="26"/>
                <w:szCs w:val="26"/>
              </w:rPr>
              <w:t>30</w:t>
            </w:r>
          </w:p>
        </w:tc>
        <w:tc>
          <w:tcPr>
            <w:tcW w:w="4140" w:type="dxa"/>
            <w:tcBorders>
              <w:top w:val="single" w:sz="4" w:space="0" w:color="auto"/>
              <w:left w:val="single" w:sz="4" w:space="0" w:color="auto"/>
              <w:bottom w:val="single" w:sz="4" w:space="0" w:color="auto"/>
              <w:right w:val="single" w:sz="4" w:space="0" w:color="auto"/>
            </w:tcBorders>
          </w:tcPr>
          <w:p w14:paraId="42171F0D" w14:textId="340C8EEE"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rPr>
              <w:t>Q</w:t>
            </w:r>
            <w:r w:rsidRPr="000D18B0">
              <w:rPr>
                <w:rFonts w:ascii="Times New Roman" w:hAnsi="Times New Roman" w:cs="Times New Roman"/>
                <w:noProof/>
                <w:sz w:val="26"/>
                <w:szCs w:val="26"/>
                <w:lang w:val="vi-VN"/>
              </w:rPr>
              <w:t>uản lý nhân viên</w:t>
            </w:r>
          </w:p>
        </w:tc>
        <w:tc>
          <w:tcPr>
            <w:tcW w:w="4071" w:type="dxa"/>
            <w:tcBorders>
              <w:top w:val="single" w:sz="4" w:space="0" w:color="auto"/>
              <w:left w:val="single" w:sz="4" w:space="0" w:color="auto"/>
              <w:bottom w:val="single" w:sz="4" w:space="0" w:color="auto"/>
              <w:right w:val="single" w:sz="4" w:space="0" w:color="auto"/>
            </w:tcBorders>
          </w:tcPr>
          <w:p w14:paraId="0C0F1F60" w14:textId="65D29863" w:rsidR="000D18B0" w:rsidRPr="00641FBB" w:rsidRDefault="00641FBB" w:rsidP="000D18B0">
            <w:pPr>
              <w:rPr>
                <w:rFonts w:ascii="Times New Roman" w:hAnsi="Times New Roman" w:cs="Times New Roman"/>
                <w:noProof/>
                <w:sz w:val="26"/>
                <w:szCs w:val="26"/>
              </w:rPr>
            </w:pPr>
            <w:r>
              <w:rPr>
                <w:rFonts w:ascii="Times New Roman" w:hAnsi="Times New Roman" w:cs="Times New Roman"/>
                <w:noProof/>
                <w:sz w:val="26"/>
                <w:szCs w:val="26"/>
              </w:rPr>
              <w:t>Thêm/xóa/sửa nhân viên</w:t>
            </w:r>
          </w:p>
        </w:tc>
      </w:tr>
      <w:tr w:rsidR="000D18B0" w:rsidRPr="000D18B0" w14:paraId="388E0970" w14:textId="77777777" w:rsidTr="00641FBB">
        <w:tc>
          <w:tcPr>
            <w:tcW w:w="805" w:type="dxa"/>
            <w:tcBorders>
              <w:top w:val="single" w:sz="4" w:space="0" w:color="auto"/>
              <w:left w:val="single" w:sz="4" w:space="0" w:color="auto"/>
              <w:bottom w:val="single" w:sz="4" w:space="0" w:color="auto"/>
              <w:right w:val="single" w:sz="4" w:space="0" w:color="auto"/>
            </w:tcBorders>
          </w:tcPr>
          <w:p w14:paraId="6BF896C2" w14:textId="192A47DF" w:rsidR="000D18B0" w:rsidRPr="000D18B0" w:rsidRDefault="000D18B0" w:rsidP="000D18B0">
            <w:pPr>
              <w:jc w:val="center"/>
              <w:rPr>
                <w:rFonts w:ascii="Times New Roman" w:hAnsi="Times New Roman" w:cs="Times New Roman"/>
                <w:noProof/>
                <w:sz w:val="26"/>
                <w:szCs w:val="26"/>
              </w:rPr>
            </w:pPr>
            <w:r w:rsidRPr="000D18B0">
              <w:rPr>
                <w:rFonts w:ascii="Times New Roman" w:hAnsi="Times New Roman" w:cs="Times New Roman"/>
                <w:noProof/>
                <w:sz w:val="26"/>
                <w:szCs w:val="26"/>
              </w:rPr>
              <w:t>31</w:t>
            </w:r>
          </w:p>
        </w:tc>
        <w:tc>
          <w:tcPr>
            <w:tcW w:w="4140" w:type="dxa"/>
            <w:tcBorders>
              <w:top w:val="single" w:sz="4" w:space="0" w:color="auto"/>
              <w:left w:val="single" w:sz="4" w:space="0" w:color="auto"/>
              <w:bottom w:val="single" w:sz="4" w:space="0" w:color="auto"/>
              <w:right w:val="single" w:sz="4" w:space="0" w:color="auto"/>
            </w:tcBorders>
          </w:tcPr>
          <w:p w14:paraId="3ABC6E5D" w14:textId="40C5F2E4"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rPr>
              <w:t>C</w:t>
            </w:r>
            <w:r w:rsidRPr="000D18B0">
              <w:rPr>
                <w:rFonts w:ascii="Times New Roman" w:hAnsi="Times New Roman" w:cs="Times New Roman"/>
                <w:noProof/>
                <w:sz w:val="26"/>
                <w:szCs w:val="26"/>
                <w:lang w:val="vi-VN"/>
              </w:rPr>
              <w:t>hấm công</w:t>
            </w:r>
          </w:p>
        </w:tc>
        <w:tc>
          <w:tcPr>
            <w:tcW w:w="4071" w:type="dxa"/>
            <w:tcBorders>
              <w:top w:val="single" w:sz="4" w:space="0" w:color="auto"/>
              <w:left w:val="single" w:sz="4" w:space="0" w:color="auto"/>
              <w:bottom w:val="single" w:sz="4" w:space="0" w:color="auto"/>
              <w:right w:val="single" w:sz="4" w:space="0" w:color="auto"/>
            </w:tcBorders>
          </w:tcPr>
          <w:p w14:paraId="69E2B030" w14:textId="0E14646D" w:rsidR="000D18B0" w:rsidRPr="00641FBB" w:rsidRDefault="00641FBB" w:rsidP="000D18B0">
            <w:pPr>
              <w:rPr>
                <w:rFonts w:ascii="Times New Roman" w:hAnsi="Times New Roman" w:cs="Times New Roman"/>
                <w:noProof/>
                <w:sz w:val="26"/>
                <w:szCs w:val="26"/>
              </w:rPr>
            </w:pPr>
            <w:r>
              <w:rPr>
                <w:rFonts w:ascii="Times New Roman" w:hAnsi="Times New Roman" w:cs="Times New Roman"/>
                <w:noProof/>
                <w:sz w:val="26"/>
                <w:szCs w:val="26"/>
              </w:rPr>
              <w:t>Chấm công làm việc hàng ngày của nhân viên</w:t>
            </w:r>
          </w:p>
        </w:tc>
      </w:tr>
      <w:tr w:rsidR="000D18B0" w:rsidRPr="000D18B0" w14:paraId="759032BE" w14:textId="77777777" w:rsidTr="00641FBB">
        <w:tc>
          <w:tcPr>
            <w:tcW w:w="805" w:type="dxa"/>
            <w:tcBorders>
              <w:top w:val="single" w:sz="4" w:space="0" w:color="auto"/>
              <w:left w:val="single" w:sz="4" w:space="0" w:color="auto"/>
              <w:bottom w:val="single" w:sz="4" w:space="0" w:color="auto"/>
              <w:right w:val="single" w:sz="4" w:space="0" w:color="auto"/>
            </w:tcBorders>
          </w:tcPr>
          <w:p w14:paraId="0EC59122" w14:textId="470AB9E6" w:rsidR="000D18B0" w:rsidRPr="000D18B0" w:rsidRDefault="000D18B0" w:rsidP="000D18B0">
            <w:pPr>
              <w:jc w:val="center"/>
              <w:rPr>
                <w:rFonts w:ascii="Times New Roman" w:hAnsi="Times New Roman" w:cs="Times New Roman"/>
                <w:noProof/>
                <w:sz w:val="26"/>
                <w:szCs w:val="26"/>
              </w:rPr>
            </w:pPr>
            <w:r w:rsidRPr="000D18B0">
              <w:rPr>
                <w:rFonts w:ascii="Times New Roman" w:hAnsi="Times New Roman" w:cs="Times New Roman"/>
                <w:noProof/>
                <w:sz w:val="26"/>
                <w:szCs w:val="26"/>
              </w:rPr>
              <w:t>32</w:t>
            </w:r>
          </w:p>
        </w:tc>
        <w:tc>
          <w:tcPr>
            <w:tcW w:w="4140" w:type="dxa"/>
            <w:tcBorders>
              <w:top w:val="single" w:sz="4" w:space="0" w:color="auto"/>
              <w:left w:val="single" w:sz="4" w:space="0" w:color="auto"/>
              <w:bottom w:val="single" w:sz="4" w:space="0" w:color="auto"/>
              <w:right w:val="single" w:sz="4" w:space="0" w:color="auto"/>
            </w:tcBorders>
          </w:tcPr>
          <w:p w14:paraId="4C5D8F28" w14:textId="027AACB6"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rPr>
              <w:t>Q</w:t>
            </w:r>
            <w:r w:rsidRPr="000D18B0">
              <w:rPr>
                <w:rFonts w:ascii="Times New Roman" w:hAnsi="Times New Roman" w:cs="Times New Roman"/>
                <w:noProof/>
                <w:sz w:val="26"/>
                <w:szCs w:val="26"/>
                <w:lang w:val="vi-VN"/>
              </w:rPr>
              <w:t>uản lý tình trạng làm việc</w:t>
            </w:r>
          </w:p>
        </w:tc>
        <w:tc>
          <w:tcPr>
            <w:tcW w:w="4071" w:type="dxa"/>
            <w:tcBorders>
              <w:top w:val="single" w:sz="4" w:space="0" w:color="auto"/>
              <w:left w:val="single" w:sz="4" w:space="0" w:color="auto"/>
              <w:bottom w:val="single" w:sz="4" w:space="0" w:color="auto"/>
              <w:right w:val="single" w:sz="4" w:space="0" w:color="auto"/>
            </w:tcBorders>
          </w:tcPr>
          <w:p w14:paraId="3C49C826" w14:textId="12002EA7" w:rsidR="000D18B0" w:rsidRPr="00641FBB" w:rsidRDefault="00641FBB" w:rsidP="000D18B0">
            <w:pPr>
              <w:rPr>
                <w:rFonts w:ascii="Times New Roman" w:hAnsi="Times New Roman" w:cs="Times New Roman"/>
                <w:noProof/>
                <w:sz w:val="26"/>
                <w:szCs w:val="26"/>
              </w:rPr>
            </w:pPr>
            <w:r>
              <w:rPr>
                <w:rFonts w:ascii="Times New Roman" w:hAnsi="Times New Roman" w:cs="Times New Roman"/>
                <w:noProof/>
                <w:sz w:val="26"/>
                <w:szCs w:val="26"/>
              </w:rPr>
              <w:t>Thêm/xóa/sửa tình trạng làm việc</w:t>
            </w:r>
          </w:p>
        </w:tc>
      </w:tr>
      <w:tr w:rsidR="000D18B0" w:rsidRPr="000D18B0" w14:paraId="34AA0B39" w14:textId="77777777" w:rsidTr="00641FBB">
        <w:tc>
          <w:tcPr>
            <w:tcW w:w="805" w:type="dxa"/>
            <w:tcBorders>
              <w:top w:val="single" w:sz="4" w:space="0" w:color="auto"/>
              <w:left w:val="single" w:sz="4" w:space="0" w:color="auto"/>
              <w:bottom w:val="single" w:sz="4" w:space="0" w:color="auto"/>
              <w:right w:val="single" w:sz="4" w:space="0" w:color="auto"/>
            </w:tcBorders>
          </w:tcPr>
          <w:p w14:paraId="370C7A77" w14:textId="39C008F6" w:rsidR="000D18B0" w:rsidRPr="000D18B0" w:rsidRDefault="000D18B0" w:rsidP="000D18B0">
            <w:pPr>
              <w:jc w:val="center"/>
              <w:rPr>
                <w:rFonts w:ascii="Times New Roman" w:hAnsi="Times New Roman" w:cs="Times New Roman"/>
                <w:noProof/>
                <w:sz w:val="26"/>
                <w:szCs w:val="26"/>
              </w:rPr>
            </w:pPr>
            <w:r w:rsidRPr="000D18B0">
              <w:rPr>
                <w:rFonts w:ascii="Times New Roman" w:hAnsi="Times New Roman" w:cs="Times New Roman"/>
                <w:noProof/>
                <w:sz w:val="26"/>
                <w:szCs w:val="26"/>
              </w:rPr>
              <w:t>33</w:t>
            </w:r>
          </w:p>
        </w:tc>
        <w:tc>
          <w:tcPr>
            <w:tcW w:w="4140" w:type="dxa"/>
            <w:tcBorders>
              <w:top w:val="single" w:sz="4" w:space="0" w:color="auto"/>
              <w:left w:val="single" w:sz="4" w:space="0" w:color="auto"/>
              <w:bottom w:val="single" w:sz="4" w:space="0" w:color="auto"/>
              <w:right w:val="single" w:sz="4" w:space="0" w:color="auto"/>
            </w:tcBorders>
          </w:tcPr>
          <w:p w14:paraId="74C3088F" w14:textId="3F53953D"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rPr>
              <w:t>Q</w:t>
            </w:r>
            <w:r w:rsidRPr="000D18B0">
              <w:rPr>
                <w:rFonts w:ascii="Times New Roman" w:hAnsi="Times New Roman" w:cs="Times New Roman"/>
                <w:noProof/>
                <w:sz w:val="26"/>
                <w:szCs w:val="26"/>
                <w:lang w:val="vi-VN"/>
              </w:rPr>
              <w:t>uản lý loại nhân viên</w:t>
            </w:r>
          </w:p>
        </w:tc>
        <w:tc>
          <w:tcPr>
            <w:tcW w:w="4071" w:type="dxa"/>
            <w:tcBorders>
              <w:top w:val="single" w:sz="4" w:space="0" w:color="auto"/>
              <w:left w:val="single" w:sz="4" w:space="0" w:color="auto"/>
              <w:bottom w:val="single" w:sz="4" w:space="0" w:color="auto"/>
              <w:right w:val="single" w:sz="4" w:space="0" w:color="auto"/>
            </w:tcBorders>
          </w:tcPr>
          <w:p w14:paraId="792C5446" w14:textId="1CB9F8AB" w:rsidR="000D18B0" w:rsidRPr="00641FBB" w:rsidRDefault="00641FBB" w:rsidP="000D18B0">
            <w:pPr>
              <w:rPr>
                <w:rFonts w:ascii="Times New Roman" w:hAnsi="Times New Roman" w:cs="Times New Roman"/>
                <w:noProof/>
                <w:sz w:val="26"/>
                <w:szCs w:val="26"/>
              </w:rPr>
            </w:pPr>
            <w:r>
              <w:rPr>
                <w:rFonts w:ascii="Times New Roman" w:hAnsi="Times New Roman" w:cs="Times New Roman"/>
                <w:noProof/>
                <w:sz w:val="26"/>
                <w:szCs w:val="26"/>
              </w:rPr>
              <w:t>Thêm/xóa/sửa loại nhân viên</w:t>
            </w:r>
          </w:p>
        </w:tc>
      </w:tr>
      <w:tr w:rsidR="000D18B0" w:rsidRPr="000D18B0" w14:paraId="40112C6E" w14:textId="77777777" w:rsidTr="00641FBB">
        <w:tc>
          <w:tcPr>
            <w:tcW w:w="805" w:type="dxa"/>
            <w:tcBorders>
              <w:top w:val="single" w:sz="4" w:space="0" w:color="auto"/>
              <w:left w:val="single" w:sz="4" w:space="0" w:color="auto"/>
              <w:bottom w:val="single" w:sz="4" w:space="0" w:color="auto"/>
              <w:right w:val="single" w:sz="4" w:space="0" w:color="auto"/>
            </w:tcBorders>
          </w:tcPr>
          <w:p w14:paraId="11CD2D0D" w14:textId="6FEBD4B1" w:rsidR="000D18B0" w:rsidRPr="000D18B0" w:rsidRDefault="000D18B0" w:rsidP="000D18B0">
            <w:pPr>
              <w:jc w:val="center"/>
              <w:rPr>
                <w:rFonts w:ascii="Times New Roman" w:hAnsi="Times New Roman" w:cs="Times New Roman"/>
                <w:noProof/>
                <w:sz w:val="26"/>
                <w:szCs w:val="26"/>
              </w:rPr>
            </w:pPr>
            <w:r w:rsidRPr="000D18B0">
              <w:rPr>
                <w:rFonts w:ascii="Times New Roman" w:hAnsi="Times New Roman" w:cs="Times New Roman"/>
                <w:noProof/>
                <w:sz w:val="26"/>
                <w:szCs w:val="26"/>
              </w:rPr>
              <w:t>34</w:t>
            </w:r>
          </w:p>
        </w:tc>
        <w:tc>
          <w:tcPr>
            <w:tcW w:w="4140" w:type="dxa"/>
            <w:tcBorders>
              <w:top w:val="single" w:sz="4" w:space="0" w:color="auto"/>
              <w:left w:val="single" w:sz="4" w:space="0" w:color="auto"/>
              <w:bottom w:val="single" w:sz="4" w:space="0" w:color="auto"/>
              <w:right w:val="single" w:sz="4" w:space="0" w:color="auto"/>
            </w:tcBorders>
          </w:tcPr>
          <w:p w14:paraId="07461994" w14:textId="4CC4072A"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rPr>
              <w:t>Q</w:t>
            </w:r>
            <w:r w:rsidRPr="000D18B0">
              <w:rPr>
                <w:rFonts w:ascii="Times New Roman" w:hAnsi="Times New Roman" w:cs="Times New Roman"/>
                <w:noProof/>
                <w:sz w:val="26"/>
                <w:szCs w:val="26"/>
                <w:lang w:val="vi-VN"/>
              </w:rPr>
              <w:t>uản lý chức vụ</w:t>
            </w:r>
          </w:p>
        </w:tc>
        <w:tc>
          <w:tcPr>
            <w:tcW w:w="4071" w:type="dxa"/>
            <w:tcBorders>
              <w:top w:val="single" w:sz="4" w:space="0" w:color="auto"/>
              <w:left w:val="single" w:sz="4" w:space="0" w:color="auto"/>
              <w:bottom w:val="single" w:sz="4" w:space="0" w:color="auto"/>
              <w:right w:val="single" w:sz="4" w:space="0" w:color="auto"/>
            </w:tcBorders>
          </w:tcPr>
          <w:p w14:paraId="274FEBAE" w14:textId="5A24E0F8" w:rsidR="000D18B0" w:rsidRPr="00641FBB" w:rsidRDefault="00641FBB" w:rsidP="000D18B0">
            <w:pPr>
              <w:rPr>
                <w:rFonts w:ascii="Times New Roman" w:hAnsi="Times New Roman" w:cs="Times New Roman"/>
                <w:noProof/>
                <w:sz w:val="26"/>
                <w:szCs w:val="26"/>
              </w:rPr>
            </w:pPr>
            <w:r>
              <w:rPr>
                <w:rFonts w:ascii="Times New Roman" w:hAnsi="Times New Roman" w:cs="Times New Roman"/>
                <w:noProof/>
                <w:sz w:val="26"/>
                <w:szCs w:val="26"/>
              </w:rPr>
              <w:t>Thêm/xóa/sửa chức vụ</w:t>
            </w:r>
          </w:p>
        </w:tc>
      </w:tr>
      <w:tr w:rsidR="000D18B0" w:rsidRPr="000D18B0" w14:paraId="0417B2B2" w14:textId="77777777" w:rsidTr="00641FBB">
        <w:tc>
          <w:tcPr>
            <w:tcW w:w="805" w:type="dxa"/>
            <w:tcBorders>
              <w:top w:val="single" w:sz="4" w:space="0" w:color="auto"/>
              <w:left w:val="single" w:sz="4" w:space="0" w:color="auto"/>
              <w:bottom w:val="single" w:sz="4" w:space="0" w:color="auto"/>
              <w:right w:val="single" w:sz="4" w:space="0" w:color="auto"/>
            </w:tcBorders>
          </w:tcPr>
          <w:p w14:paraId="73EF1DB5" w14:textId="7EA8819F" w:rsidR="000D18B0" w:rsidRPr="000D18B0" w:rsidRDefault="000D18B0" w:rsidP="000D18B0">
            <w:pPr>
              <w:jc w:val="center"/>
              <w:rPr>
                <w:rFonts w:ascii="Times New Roman" w:hAnsi="Times New Roman" w:cs="Times New Roman"/>
                <w:noProof/>
                <w:sz w:val="26"/>
                <w:szCs w:val="26"/>
              </w:rPr>
            </w:pPr>
            <w:r w:rsidRPr="000D18B0">
              <w:rPr>
                <w:rFonts w:ascii="Times New Roman" w:hAnsi="Times New Roman" w:cs="Times New Roman"/>
                <w:noProof/>
                <w:sz w:val="26"/>
                <w:szCs w:val="26"/>
              </w:rPr>
              <w:t>35</w:t>
            </w:r>
          </w:p>
        </w:tc>
        <w:tc>
          <w:tcPr>
            <w:tcW w:w="4140" w:type="dxa"/>
            <w:tcBorders>
              <w:top w:val="single" w:sz="4" w:space="0" w:color="auto"/>
              <w:left w:val="single" w:sz="4" w:space="0" w:color="auto"/>
              <w:bottom w:val="single" w:sz="4" w:space="0" w:color="auto"/>
              <w:right w:val="single" w:sz="4" w:space="0" w:color="auto"/>
            </w:tcBorders>
          </w:tcPr>
          <w:p w14:paraId="375392A1" w14:textId="029A099C"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rPr>
              <w:t>Q</w:t>
            </w:r>
            <w:r w:rsidRPr="000D18B0">
              <w:rPr>
                <w:rFonts w:ascii="Times New Roman" w:hAnsi="Times New Roman" w:cs="Times New Roman"/>
                <w:noProof/>
                <w:sz w:val="26"/>
                <w:szCs w:val="26"/>
                <w:lang w:val="vi-VN"/>
              </w:rPr>
              <w:t>uản lý dịch vụ khám chữa bệnh</w:t>
            </w:r>
          </w:p>
        </w:tc>
        <w:tc>
          <w:tcPr>
            <w:tcW w:w="4071" w:type="dxa"/>
            <w:tcBorders>
              <w:top w:val="single" w:sz="4" w:space="0" w:color="auto"/>
              <w:left w:val="single" w:sz="4" w:space="0" w:color="auto"/>
              <w:bottom w:val="single" w:sz="4" w:space="0" w:color="auto"/>
              <w:right w:val="single" w:sz="4" w:space="0" w:color="auto"/>
            </w:tcBorders>
          </w:tcPr>
          <w:p w14:paraId="1C2CF74B" w14:textId="4D78F9B9" w:rsidR="000D18B0" w:rsidRPr="00641FBB" w:rsidRDefault="00641FBB" w:rsidP="000D18B0">
            <w:pPr>
              <w:rPr>
                <w:rFonts w:ascii="Times New Roman" w:hAnsi="Times New Roman" w:cs="Times New Roman"/>
                <w:noProof/>
                <w:sz w:val="26"/>
                <w:szCs w:val="26"/>
              </w:rPr>
            </w:pPr>
            <w:r>
              <w:rPr>
                <w:rFonts w:ascii="Times New Roman" w:hAnsi="Times New Roman" w:cs="Times New Roman"/>
                <w:noProof/>
                <w:sz w:val="26"/>
                <w:szCs w:val="26"/>
              </w:rPr>
              <w:t>Thêm/xóa/sửa dịch vụ khám chữa bệnh</w:t>
            </w:r>
          </w:p>
        </w:tc>
      </w:tr>
      <w:tr w:rsidR="000D18B0" w:rsidRPr="000D18B0" w14:paraId="0A6DAA38" w14:textId="77777777" w:rsidTr="00641FBB">
        <w:tc>
          <w:tcPr>
            <w:tcW w:w="805" w:type="dxa"/>
            <w:tcBorders>
              <w:top w:val="single" w:sz="4" w:space="0" w:color="auto"/>
              <w:left w:val="single" w:sz="4" w:space="0" w:color="auto"/>
              <w:bottom w:val="single" w:sz="4" w:space="0" w:color="auto"/>
              <w:right w:val="single" w:sz="4" w:space="0" w:color="auto"/>
            </w:tcBorders>
          </w:tcPr>
          <w:p w14:paraId="6F1D46CF" w14:textId="098E0CF7" w:rsidR="000D18B0" w:rsidRPr="000D18B0" w:rsidRDefault="000D18B0" w:rsidP="000D18B0">
            <w:pPr>
              <w:jc w:val="center"/>
              <w:rPr>
                <w:rFonts w:ascii="Times New Roman" w:hAnsi="Times New Roman" w:cs="Times New Roman"/>
                <w:noProof/>
                <w:sz w:val="26"/>
                <w:szCs w:val="26"/>
              </w:rPr>
            </w:pPr>
            <w:r w:rsidRPr="000D18B0">
              <w:rPr>
                <w:rFonts w:ascii="Times New Roman" w:hAnsi="Times New Roman" w:cs="Times New Roman"/>
                <w:noProof/>
                <w:sz w:val="26"/>
                <w:szCs w:val="26"/>
              </w:rPr>
              <w:t>36</w:t>
            </w:r>
          </w:p>
        </w:tc>
        <w:tc>
          <w:tcPr>
            <w:tcW w:w="4140" w:type="dxa"/>
            <w:tcBorders>
              <w:top w:val="single" w:sz="4" w:space="0" w:color="auto"/>
              <w:left w:val="single" w:sz="4" w:space="0" w:color="auto"/>
              <w:bottom w:val="single" w:sz="4" w:space="0" w:color="auto"/>
              <w:right w:val="single" w:sz="4" w:space="0" w:color="auto"/>
            </w:tcBorders>
          </w:tcPr>
          <w:p w14:paraId="513267F0" w14:textId="4B5A4863"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rPr>
              <w:t>Q</w:t>
            </w:r>
            <w:r w:rsidRPr="000D18B0">
              <w:rPr>
                <w:rFonts w:ascii="Times New Roman" w:hAnsi="Times New Roman" w:cs="Times New Roman"/>
                <w:noProof/>
                <w:sz w:val="26"/>
                <w:szCs w:val="26"/>
                <w:lang w:val="vi-VN"/>
              </w:rPr>
              <w:t>uản lý phòng khám</w:t>
            </w:r>
          </w:p>
        </w:tc>
        <w:tc>
          <w:tcPr>
            <w:tcW w:w="4071" w:type="dxa"/>
            <w:tcBorders>
              <w:top w:val="single" w:sz="4" w:space="0" w:color="auto"/>
              <w:left w:val="single" w:sz="4" w:space="0" w:color="auto"/>
              <w:bottom w:val="single" w:sz="4" w:space="0" w:color="auto"/>
              <w:right w:val="single" w:sz="4" w:space="0" w:color="auto"/>
            </w:tcBorders>
          </w:tcPr>
          <w:p w14:paraId="15CA3C08" w14:textId="0BFB2074" w:rsidR="000D18B0" w:rsidRPr="00641FBB" w:rsidRDefault="00641FBB" w:rsidP="000D18B0">
            <w:pPr>
              <w:rPr>
                <w:rFonts w:ascii="Times New Roman" w:hAnsi="Times New Roman" w:cs="Times New Roman"/>
                <w:noProof/>
                <w:sz w:val="26"/>
                <w:szCs w:val="26"/>
              </w:rPr>
            </w:pPr>
            <w:r>
              <w:rPr>
                <w:rFonts w:ascii="Times New Roman" w:hAnsi="Times New Roman" w:cs="Times New Roman"/>
                <w:noProof/>
                <w:sz w:val="26"/>
                <w:szCs w:val="26"/>
              </w:rPr>
              <w:t>Thêm/xóa/sửa phòng khám</w:t>
            </w:r>
          </w:p>
        </w:tc>
      </w:tr>
      <w:tr w:rsidR="000D18B0" w:rsidRPr="000D18B0" w14:paraId="030F19F4" w14:textId="77777777" w:rsidTr="00641FBB">
        <w:tc>
          <w:tcPr>
            <w:tcW w:w="805" w:type="dxa"/>
            <w:tcBorders>
              <w:top w:val="single" w:sz="4" w:space="0" w:color="auto"/>
              <w:left w:val="single" w:sz="4" w:space="0" w:color="auto"/>
              <w:bottom w:val="single" w:sz="4" w:space="0" w:color="auto"/>
              <w:right w:val="single" w:sz="4" w:space="0" w:color="auto"/>
            </w:tcBorders>
          </w:tcPr>
          <w:p w14:paraId="384788A9" w14:textId="2EE2DEC0" w:rsidR="000D18B0" w:rsidRPr="000D18B0" w:rsidRDefault="000D18B0" w:rsidP="000D18B0">
            <w:pPr>
              <w:jc w:val="center"/>
              <w:rPr>
                <w:rFonts w:ascii="Times New Roman" w:hAnsi="Times New Roman" w:cs="Times New Roman"/>
                <w:noProof/>
                <w:sz w:val="26"/>
                <w:szCs w:val="26"/>
              </w:rPr>
            </w:pPr>
            <w:r w:rsidRPr="000D18B0">
              <w:rPr>
                <w:rFonts w:ascii="Times New Roman" w:hAnsi="Times New Roman" w:cs="Times New Roman"/>
                <w:noProof/>
                <w:sz w:val="26"/>
                <w:szCs w:val="26"/>
              </w:rPr>
              <w:t>37</w:t>
            </w:r>
          </w:p>
        </w:tc>
        <w:tc>
          <w:tcPr>
            <w:tcW w:w="4140" w:type="dxa"/>
            <w:tcBorders>
              <w:top w:val="single" w:sz="4" w:space="0" w:color="auto"/>
              <w:left w:val="single" w:sz="4" w:space="0" w:color="auto"/>
              <w:bottom w:val="single" w:sz="4" w:space="0" w:color="auto"/>
              <w:right w:val="single" w:sz="4" w:space="0" w:color="auto"/>
            </w:tcBorders>
          </w:tcPr>
          <w:p w14:paraId="2B528F17" w14:textId="181998B4"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rPr>
              <w:t>Q</w:t>
            </w:r>
            <w:r w:rsidRPr="000D18B0">
              <w:rPr>
                <w:rFonts w:ascii="Times New Roman" w:hAnsi="Times New Roman" w:cs="Times New Roman"/>
                <w:noProof/>
                <w:sz w:val="26"/>
                <w:szCs w:val="26"/>
                <w:lang w:val="vi-VN"/>
              </w:rPr>
              <w:t>uản lý dịch vụ sơ cứu</w:t>
            </w:r>
          </w:p>
        </w:tc>
        <w:tc>
          <w:tcPr>
            <w:tcW w:w="4071" w:type="dxa"/>
            <w:tcBorders>
              <w:top w:val="single" w:sz="4" w:space="0" w:color="auto"/>
              <w:left w:val="single" w:sz="4" w:space="0" w:color="auto"/>
              <w:bottom w:val="single" w:sz="4" w:space="0" w:color="auto"/>
              <w:right w:val="single" w:sz="4" w:space="0" w:color="auto"/>
            </w:tcBorders>
          </w:tcPr>
          <w:p w14:paraId="19483B13" w14:textId="7B608D77" w:rsidR="000D18B0" w:rsidRPr="00641FBB" w:rsidRDefault="00641FBB" w:rsidP="000D18B0">
            <w:pPr>
              <w:rPr>
                <w:rFonts w:ascii="Times New Roman" w:hAnsi="Times New Roman" w:cs="Times New Roman"/>
                <w:noProof/>
                <w:sz w:val="26"/>
                <w:szCs w:val="26"/>
              </w:rPr>
            </w:pPr>
            <w:r>
              <w:rPr>
                <w:rFonts w:ascii="Times New Roman" w:hAnsi="Times New Roman" w:cs="Times New Roman"/>
                <w:noProof/>
                <w:sz w:val="26"/>
                <w:szCs w:val="26"/>
              </w:rPr>
              <w:t>Thêm/xóa/sửa dịch vụ sơ cứu</w:t>
            </w:r>
          </w:p>
        </w:tc>
      </w:tr>
      <w:tr w:rsidR="000D18B0" w:rsidRPr="000D18B0" w14:paraId="567B18EB" w14:textId="77777777" w:rsidTr="00641FBB">
        <w:tc>
          <w:tcPr>
            <w:tcW w:w="805" w:type="dxa"/>
            <w:tcBorders>
              <w:top w:val="single" w:sz="4" w:space="0" w:color="auto"/>
              <w:left w:val="single" w:sz="4" w:space="0" w:color="auto"/>
              <w:bottom w:val="single" w:sz="4" w:space="0" w:color="auto"/>
              <w:right w:val="single" w:sz="4" w:space="0" w:color="auto"/>
            </w:tcBorders>
          </w:tcPr>
          <w:p w14:paraId="0D24C4B0" w14:textId="12C392FE" w:rsidR="000D18B0" w:rsidRPr="000D18B0" w:rsidRDefault="000D18B0" w:rsidP="000D18B0">
            <w:pPr>
              <w:jc w:val="center"/>
              <w:rPr>
                <w:rFonts w:ascii="Times New Roman" w:hAnsi="Times New Roman" w:cs="Times New Roman"/>
                <w:noProof/>
                <w:sz w:val="26"/>
                <w:szCs w:val="26"/>
              </w:rPr>
            </w:pPr>
            <w:r w:rsidRPr="000D18B0">
              <w:rPr>
                <w:rFonts w:ascii="Times New Roman" w:hAnsi="Times New Roman" w:cs="Times New Roman"/>
                <w:noProof/>
                <w:sz w:val="26"/>
                <w:szCs w:val="26"/>
              </w:rPr>
              <w:t>38</w:t>
            </w:r>
          </w:p>
        </w:tc>
        <w:tc>
          <w:tcPr>
            <w:tcW w:w="4140" w:type="dxa"/>
            <w:tcBorders>
              <w:top w:val="single" w:sz="4" w:space="0" w:color="auto"/>
              <w:left w:val="single" w:sz="4" w:space="0" w:color="auto"/>
              <w:bottom w:val="single" w:sz="4" w:space="0" w:color="auto"/>
              <w:right w:val="single" w:sz="4" w:space="0" w:color="auto"/>
            </w:tcBorders>
          </w:tcPr>
          <w:p w14:paraId="569A5280" w14:textId="151F6DF2"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rPr>
              <w:t>Q</w:t>
            </w:r>
            <w:r w:rsidRPr="000D18B0">
              <w:rPr>
                <w:rFonts w:ascii="Times New Roman" w:hAnsi="Times New Roman" w:cs="Times New Roman"/>
                <w:noProof/>
                <w:sz w:val="26"/>
                <w:szCs w:val="26"/>
                <w:lang w:val="vi-VN"/>
              </w:rPr>
              <w:t>uản lý dịch vụ kỹ thuật y tế</w:t>
            </w:r>
          </w:p>
        </w:tc>
        <w:tc>
          <w:tcPr>
            <w:tcW w:w="4071" w:type="dxa"/>
            <w:tcBorders>
              <w:top w:val="single" w:sz="4" w:space="0" w:color="auto"/>
              <w:left w:val="single" w:sz="4" w:space="0" w:color="auto"/>
              <w:bottom w:val="single" w:sz="4" w:space="0" w:color="auto"/>
              <w:right w:val="single" w:sz="4" w:space="0" w:color="auto"/>
            </w:tcBorders>
          </w:tcPr>
          <w:p w14:paraId="795BEC09" w14:textId="5B59C285" w:rsidR="000D18B0" w:rsidRPr="00641FBB" w:rsidRDefault="00641FBB" w:rsidP="000D18B0">
            <w:pPr>
              <w:rPr>
                <w:rFonts w:ascii="Times New Roman" w:hAnsi="Times New Roman" w:cs="Times New Roman"/>
                <w:noProof/>
                <w:sz w:val="26"/>
                <w:szCs w:val="26"/>
              </w:rPr>
            </w:pPr>
            <w:r>
              <w:rPr>
                <w:rFonts w:ascii="Times New Roman" w:hAnsi="Times New Roman" w:cs="Times New Roman"/>
                <w:noProof/>
                <w:sz w:val="26"/>
                <w:szCs w:val="26"/>
              </w:rPr>
              <w:t>Thêm/xóa/sửa dịch vụ kỹ thuật y tế</w:t>
            </w:r>
          </w:p>
        </w:tc>
      </w:tr>
      <w:tr w:rsidR="000D18B0" w:rsidRPr="000D18B0" w14:paraId="4A57F98A" w14:textId="77777777" w:rsidTr="00641FBB">
        <w:tc>
          <w:tcPr>
            <w:tcW w:w="805" w:type="dxa"/>
            <w:tcBorders>
              <w:top w:val="single" w:sz="4" w:space="0" w:color="auto"/>
              <w:left w:val="single" w:sz="4" w:space="0" w:color="auto"/>
              <w:bottom w:val="single" w:sz="4" w:space="0" w:color="auto"/>
              <w:right w:val="single" w:sz="4" w:space="0" w:color="auto"/>
            </w:tcBorders>
          </w:tcPr>
          <w:p w14:paraId="0EE04634" w14:textId="14429523" w:rsidR="000D18B0" w:rsidRPr="000D18B0" w:rsidRDefault="000D18B0" w:rsidP="000D18B0">
            <w:pPr>
              <w:jc w:val="center"/>
              <w:rPr>
                <w:rFonts w:ascii="Times New Roman" w:hAnsi="Times New Roman" w:cs="Times New Roman"/>
                <w:noProof/>
                <w:sz w:val="26"/>
                <w:szCs w:val="26"/>
              </w:rPr>
            </w:pPr>
            <w:r w:rsidRPr="000D18B0">
              <w:rPr>
                <w:rFonts w:ascii="Times New Roman" w:hAnsi="Times New Roman" w:cs="Times New Roman"/>
                <w:noProof/>
                <w:sz w:val="26"/>
                <w:szCs w:val="26"/>
              </w:rPr>
              <w:t>39</w:t>
            </w:r>
          </w:p>
        </w:tc>
        <w:tc>
          <w:tcPr>
            <w:tcW w:w="4140" w:type="dxa"/>
            <w:tcBorders>
              <w:top w:val="single" w:sz="4" w:space="0" w:color="auto"/>
              <w:left w:val="single" w:sz="4" w:space="0" w:color="auto"/>
              <w:bottom w:val="single" w:sz="4" w:space="0" w:color="auto"/>
              <w:right w:val="single" w:sz="4" w:space="0" w:color="auto"/>
            </w:tcBorders>
          </w:tcPr>
          <w:p w14:paraId="4CF1EFE3" w14:textId="5CAF5E42"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rPr>
              <w:t>Q</w:t>
            </w:r>
            <w:r w:rsidRPr="000D18B0">
              <w:rPr>
                <w:rFonts w:ascii="Times New Roman" w:hAnsi="Times New Roman" w:cs="Times New Roman"/>
                <w:noProof/>
                <w:sz w:val="26"/>
                <w:szCs w:val="26"/>
                <w:lang w:val="vi-VN"/>
              </w:rPr>
              <w:t>uản lý tài khoản</w:t>
            </w:r>
          </w:p>
        </w:tc>
        <w:tc>
          <w:tcPr>
            <w:tcW w:w="4071" w:type="dxa"/>
            <w:tcBorders>
              <w:top w:val="single" w:sz="4" w:space="0" w:color="auto"/>
              <w:left w:val="single" w:sz="4" w:space="0" w:color="auto"/>
              <w:bottom w:val="single" w:sz="4" w:space="0" w:color="auto"/>
              <w:right w:val="single" w:sz="4" w:space="0" w:color="auto"/>
            </w:tcBorders>
          </w:tcPr>
          <w:p w14:paraId="788CBDBD" w14:textId="79CD0A6D" w:rsidR="000D18B0" w:rsidRPr="00641FBB" w:rsidRDefault="00641FBB" w:rsidP="000D18B0">
            <w:pPr>
              <w:rPr>
                <w:rFonts w:ascii="Times New Roman" w:hAnsi="Times New Roman" w:cs="Times New Roman"/>
                <w:noProof/>
                <w:sz w:val="26"/>
                <w:szCs w:val="26"/>
              </w:rPr>
            </w:pPr>
            <w:r>
              <w:rPr>
                <w:rFonts w:ascii="Times New Roman" w:hAnsi="Times New Roman" w:cs="Times New Roman"/>
                <w:noProof/>
                <w:sz w:val="26"/>
                <w:szCs w:val="26"/>
              </w:rPr>
              <w:t>Thêm/xóa/sửa tài khoản</w:t>
            </w:r>
          </w:p>
        </w:tc>
      </w:tr>
      <w:tr w:rsidR="000D18B0" w:rsidRPr="000D18B0" w14:paraId="2D0F604A" w14:textId="77777777" w:rsidTr="00641FBB">
        <w:tc>
          <w:tcPr>
            <w:tcW w:w="805" w:type="dxa"/>
            <w:tcBorders>
              <w:top w:val="single" w:sz="4" w:space="0" w:color="auto"/>
              <w:left w:val="single" w:sz="4" w:space="0" w:color="auto"/>
              <w:bottom w:val="single" w:sz="4" w:space="0" w:color="auto"/>
              <w:right w:val="single" w:sz="4" w:space="0" w:color="auto"/>
            </w:tcBorders>
          </w:tcPr>
          <w:p w14:paraId="6E603372" w14:textId="57AA3B01" w:rsidR="000D18B0" w:rsidRPr="000D18B0" w:rsidRDefault="000D18B0" w:rsidP="000D18B0">
            <w:pPr>
              <w:jc w:val="center"/>
              <w:rPr>
                <w:rFonts w:ascii="Times New Roman" w:hAnsi="Times New Roman" w:cs="Times New Roman"/>
                <w:noProof/>
                <w:sz w:val="26"/>
                <w:szCs w:val="26"/>
              </w:rPr>
            </w:pPr>
            <w:r w:rsidRPr="000D18B0">
              <w:rPr>
                <w:rFonts w:ascii="Times New Roman" w:hAnsi="Times New Roman" w:cs="Times New Roman"/>
                <w:noProof/>
                <w:sz w:val="26"/>
                <w:szCs w:val="26"/>
              </w:rPr>
              <w:t>40</w:t>
            </w:r>
          </w:p>
        </w:tc>
        <w:tc>
          <w:tcPr>
            <w:tcW w:w="4140" w:type="dxa"/>
            <w:tcBorders>
              <w:top w:val="single" w:sz="4" w:space="0" w:color="auto"/>
              <w:left w:val="single" w:sz="4" w:space="0" w:color="auto"/>
              <w:bottom w:val="single" w:sz="4" w:space="0" w:color="auto"/>
              <w:right w:val="single" w:sz="4" w:space="0" w:color="auto"/>
            </w:tcBorders>
          </w:tcPr>
          <w:p w14:paraId="7BA29771" w14:textId="33BE8D26" w:rsidR="000D18B0" w:rsidRPr="000D18B0" w:rsidRDefault="000D18B0" w:rsidP="000D18B0">
            <w:pPr>
              <w:rPr>
                <w:rFonts w:ascii="Times New Roman" w:hAnsi="Times New Roman" w:cs="Times New Roman"/>
                <w:noProof/>
                <w:sz w:val="26"/>
                <w:szCs w:val="26"/>
                <w:lang w:val="vi-VN"/>
              </w:rPr>
            </w:pPr>
            <w:r w:rsidRPr="000D18B0">
              <w:rPr>
                <w:rFonts w:ascii="Times New Roman" w:hAnsi="Times New Roman" w:cs="Times New Roman"/>
                <w:noProof/>
                <w:sz w:val="26"/>
                <w:szCs w:val="26"/>
              </w:rPr>
              <w:t>Q</w:t>
            </w:r>
            <w:r w:rsidRPr="000D18B0">
              <w:rPr>
                <w:rFonts w:ascii="Times New Roman" w:hAnsi="Times New Roman" w:cs="Times New Roman"/>
                <w:noProof/>
                <w:sz w:val="26"/>
                <w:szCs w:val="26"/>
                <w:lang w:val="vi-VN"/>
              </w:rPr>
              <w:t>uản lý loại tài khoản</w:t>
            </w:r>
          </w:p>
        </w:tc>
        <w:tc>
          <w:tcPr>
            <w:tcW w:w="4071" w:type="dxa"/>
            <w:tcBorders>
              <w:top w:val="single" w:sz="4" w:space="0" w:color="auto"/>
              <w:left w:val="single" w:sz="4" w:space="0" w:color="auto"/>
              <w:bottom w:val="single" w:sz="4" w:space="0" w:color="auto"/>
              <w:right w:val="single" w:sz="4" w:space="0" w:color="auto"/>
            </w:tcBorders>
          </w:tcPr>
          <w:p w14:paraId="2798D425" w14:textId="07B631B0" w:rsidR="000D18B0" w:rsidRPr="00641FBB" w:rsidRDefault="00641FBB" w:rsidP="000D18B0">
            <w:pPr>
              <w:rPr>
                <w:rFonts w:ascii="Times New Roman" w:hAnsi="Times New Roman" w:cs="Times New Roman"/>
                <w:noProof/>
                <w:sz w:val="26"/>
                <w:szCs w:val="26"/>
              </w:rPr>
            </w:pPr>
            <w:r>
              <w:rPr>
                <w:rFonts w:ascii="Times New Roman" w:hAnsi="Times New Roman" w:cs="Times New Roman"/>
                <w:noProof/>
                <w:sz w:val="26"/>
                <w:szCs w:val="26"/>
              </w:rPr>
              <w:t>Thêm/xóa/sửa loại tài khoản</w:t>
            </w:r>
          </w:p>
        </w:tc>
      </w:tr>
    </w:tbl>
    <w:p w14:paraId="76658AD0" w14:textId="13A4FD57" w:rsidR="00C015F1" w:rsidRDefault="00C015F1">
      <w:pPr>
        <w:rPr>
          <w:rFonts w:ascii="Times New Roman" w:hAnsi="Times New Roman" w:cs="Times New Roman"/>
          <w:noProof/>
          <w:sz w:val="26"/>
          <w:szCs w:val="26"/>
          <w:lang w:val="vi-VN"/>
        </w:rPr>
      </w:pPr>
    </w:p>
    <w:p w14:paraId="4757A7EF" w14:textId="77777777" w:rsidR="00641FBB" w:rsidRPr="007B14E4" w:rsidRDefault="00641FBB" w:rsidP="00641FBB">
      <w:pPr>
        <w:pStyle w:val="u2"/>
        <w:rPr>
          <w:rFonts w:cs="Times New Roman"/>
          <w:noProof/>
          <w:lang w:val="vi-VN"/>
        </w:rPr>
      </w:pPr>
      <w:bookmarkStart w:id="61" w:name="_Toc534229707"/>
      <w:r w:rsidRPr="007B14E4">
        <w:rPr>
          <w:rFonts w:cs="Times New Roman"/>
          <w:noProof/>
          <w:lang w:val="vi-VN"/>
        </w:rPr>
        <w:t>Đặc tả Use Case</w:t>
      </w:r>
      <w:bookmarkEnd w:id="61"/>
    </w:p>
    <w:p w14:paraId="08D265ED" w14:textId="77777777" w:rsidR="00641FBB" w:rsidRPr="007B14E4" w:rsidRDefault="00641FBB" w:rsidP="00641FBB">
      <w:pPr>
        <w:pStyle w:val="u3"/>
        <w:rPr>
          <w:rFonts w:cs="Times New Roman"/>
          <w:noProof/>
          <w:lang w:val="vi-VN"/>
        </w:rPr>
      </w:pPr>
      <w:bookmarkStart w:id="62" w:name="_Toc534229708"/>
      <w:r w:rsidRPr="007B14E4">
        <w:rPr>
          <w:rFonts w:cs="Times New Roman"/>
          <w:noProof/>
          <w:lang w:val="vi-VN"/>
        </w:rPr>
        <w:t>Đặc tả Use Case “Đăng nhập”</w:t>
      </w:r>
      <w:bookmarkEnd w:id="62"/>
    </w:p>
    <w:tbl>
      <w:tblPr>
        <w:tblStyle w:val="LiBang"/>
        <w:tblW w:w="0" w:type="auto"/>
        <w:tblLook w:val="04A0" w:firstRow="1" w:lastRow="0" w:firstColumn="1" w:lastColumn="0" w:noHBand="0" w:noVBand="1"/>
      </w:tblPr>
      <w:tblGrid>
        <w:gridCol w:w="2830"/>
        <w:gridCol w:w="6186"/>
      </w:tblGrid>
      <w:tr w:rsidR="00641FBB" w:rsidRPr="007B14E4" w14:paraId="785FD5DF" w14:textId="77777777" w:rsidTr="00641FBB">
        <w:tc>
          <w:tcPr>
            <w:tcW w:w="2830" w:type="dxa"/>
            <w:tcBorders>
              <w:top w:val="single" w:sz="4" w:space="0" w:color="auto"/>
              <w:left w:val="single" w:sz="4" w:space="0" w:color="auto"/>
              <w:bottom w:val="single" w:sz="4" w:space="0" w:color="auto"/>
              <w:right w:val="single" w:sz="4" w:space="0" w:color="auto"/>
            </w:tcBorders>
            <w:hideMark/>
          </w:tcPr>
          <w:p w14:paraId="494C5272" w14:textId="77777777" w:rsidR="00641FBB" w:rsidRPr="008F3B38" w:rsidRDefault="00641FBB" w:rsidP="00641FBB">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1003AF11" w14:textId="77777777" w:rsidR="00641FBB" w:rsidRPr="008F3B38" w:rsidRDefault="00641FBB" w:rsidP="00641FBB">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Use case bắt đầu khi người dùng chọn thực hiện đăng nhập. Hệ thống sẽ xử lý yêu cầu đăng nhập của người dùng.</w:t>
            </w:r>
          </w:p>
        </w:tc>
      </w:tr>
      <w:tr w:rsidR="00641FBB" w:rsidRPr="007B14E4" w14:paraId="00366892" w14:textId="77777777" w:rsidTr="00641FBB">
        <w:tc>
          <w:tcPr>
            <w:tcW w:w="2830" w:type="dxa"/>
            <w:tcBorders>
              <w:top w:val="single" w:sz="4" w:space="0" w:color="auto"/>
              <w:left w:val="single" w:sz="4" w:space="0" w:color="auto"/>
              <w:bottom w:val="single" w:sz="4" w:space="0" w:color="auto"/>
              <w:right w:val="single" w:sz="4" w:space="0" w:color="auto"/>
            </w:tcBorders>
            <w:hideMark/>
          </w:tcPr>
          <w:p w14:paraId="0F9CBCC8" w14:textId="77777777" w:rsidR="00641FBB" w:rsidRPr="008F3B38" w:rsidRDefault="00641FBB" w:rsidP="00641FBB">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0B03065F" w14:textId="77777777" w:rsidR="00641FBB" w:rsidRPr="008F3B38" w:rsidRDefault="00641FBB" w:rsidP="00641FBB">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1. Hệ thống hiển thị giao diện màn hình đăng nhập.</w:t>
            </w:r>
          </w:p>
          <w:p w14:paraId="0E182974" w14:textId="77777777" w:rsidR="00641FBB" w:rsidRPr="008F3B38" w:rsidRDefault="00641FBB" w:rsidP="00641FBB">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lastRenderedPageBreak/>
              <w:t>2. Người dùng nhập tên tài khoản và mật khẩu (cả 2 trường này đều bắt buộc nhập) và nhấn “Đăng nhập”.</w:t>
            </w:r>
          </w:p>
          <w:p w14:paraId="4FFB10CB" w14:textId="77777777" w:rsidR="00641FBB" w:rsidRPr="008F3B38" w:rsidRDefault="00641FBB" w:rsidP="00641FBB">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3. Hệ thống kiểm tra thông tin đăng nhập (Dòng sự kiện khác: Thông tin đăng nhập sai).</w:t>
            </w:r>
          </w:p>
          <w:p w14:paraId="6DC02ACA" w14:textId="77777777" w:rsidR="00641FBB" w:rsidRPr="008F3B38" w:rsidRDefault="00641FBB" w:rsidP="00641FBB">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4. Hệ thống hiển thị giao diện trang chủ của phần mềm.</w:t>
            </w:r>
          </w:p>
        </w:tc>
      </w:tr>
      <w:tr w:rsidR="00641FBB" w:rsidRPr="007B14E4" w14:paraId="587E46C4" w14:textId="77777777" w:rsidTr="00641FBB">
        <w:tc>
          <w:tcPr>
            <w:tcW w:w="2830" w:type="dxa"/>
            <w:tcBorders>
              <w:top w:val="single" w:sz="4" w:space="0" w:color="auto"/>
              <w:left w:val="single" w:sz="4" w:space="0" w:color="auto"/>
              <w:bottom w:val="single" w:sz="4" w:space="0" w:color="auto"/>
              <w:right w:val="single" w:sz="4" w:space="0" w:color="auto"/>
            </w:tcBorders>
            <w:hideMark/>
          </w:tcPr>
          <w:p w14:paraId="42564CC8" w14:textId="77777777" w:rsidR="00641FBB" w:rsidRPr="008F3B38" w:rsidRDefault="00641FBB" w:rsidP="00641FBB">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lastRenderedPageBreak/>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03CC60CA" w14:textId="77777777" w:rsidR="00641FBB" w:rsidRPr="008F3B38" w:rsidRDefault="00641FBB" w:rsidP="00641FBB">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1. Thông tin đăng nhập sai:</w:t>
            </w:r>
          </w:p>
          <w:p w14:paraId="52A9D5DC" w14:textId="77777777" w:rsidR="00641FBB" w:rsidRPr="008F3B38" w:rsidRDefault="00641FBB" w:rsidP="00641FBB">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Hệ thống hiển thị thông báo tài khoản đăng nhập không hợp lệ.</w:t>
            </w:r>
          </w:p>
        </w:tc>
      </w:tr>
      <w:tr w:rsidR="00641FBB" w:rsidRPr="007B14E4" w14:paraId="1168D46C" w14:textId="77777777" w:rsidTr="00641FBB">
        <w:tc>
          <w:tcPr>
            <w:tcW w:w="2830" w:type="dxa"/>
            <w:tcBorders>
              <w:top w:val="single" w:sz="4" w:space="0" w:color="auto"/>
              <w:left w:val="single" w:sz="4" w:space="0" w:color="auto"/>
              <w:bottom w:val="single" w:sz="4" w:space="0" w:color="auto"/>
              <w:right w:val="single" w:sz="4" w:space="0" w:color="auto"/>
            </w:tcBorders>
            <w:hideMark/>
          </w:tcPr>
          <w:p w14:paraId="7F6DB1FA" w14:textId="77777777" w:rsidR="00641FBB" w:rsidRPr="008F3B38" w:rsidRDefault="00641FBB" w:rsidP="00641FBB">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2E51CFCA" w14:textId="77777777" w:rsidR="00641FBB" w:rsidRPr="008F3B38" w:rsidRDefault="00641FBB" w:rsidP="00641FBB">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Không có</w:t>
            </w:r>
          </w:p>
          <w:p w14:paraId="139D378D" w14:textId="77777777" w:rsidR="00641FBB" w:rsidRPr="008F3B38" w:rsidRDefault="00641FBB" w:rsidP="00641FBB">
            <w:pPr>
              <w:rPr>
                <w:rFonts w:ascii="Times New Roman" w:hAnsi="Times New Roman" w:cs="Times New Roman"/>
                <w:noProof/>
                <w:sz w:val="26"/>
                <w:szCs w:val="26"/>
                <w:lang w:val="vi-VN"/>
              </w:rPr>
            </w:pPr>
          </w:p>
        </w:tc>
      </w:tr>
      <w:tr w:rsidR="00641FBB" w:rsidRPr="007B14E4" w14:paraId="3BEBE528" w14:textId="77777777" w:rsidTr="00641FBB">
        <w:tc>
          <w:tcPr>
            <w:tcW w:w="2830" w:type="dxa"/>
            <w:tcBorders>
              <w:top w:val="single" w:sz="4" w:space="0" w:color="auto"/>
              <w:left w:val="single" w:sz="4" w:space="0" w:color="auto"/>
              <w:bottom w:val="single" w:sz="4" w:space="0" w:color="auto"/>
              <w:right w:val="single" w:sz="4" w:space="0" w:color="auto"/>
            </w:tcBorders>
          </w:tcPr>
          <w:p w14:paraId="7DA9EF8C" w14:textId="77777777" w:rsidR="00641FBB" w:rsidRPr="008F3B38" w:rsidRDefault="00641FBB" w:rsidP="00641FBB">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7B57D686" w14:textId="77777777" w:rsidR="00641FBB" w:rsidRPr="008F3B38" w:rsidRDefault="00641FBB" w:rsidP="00641FBB">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Người dùng đăng nhập thành công vào hệ thống, có thể sử dụng các quyền mà hệ thống cho phép.</w:t>
            </w:r>
          </w:p>
          <w:p w14:paraId="73CDDEDE" w14:textId="77777777" w:rsidR="00641FBB" w:rsidRPr="008F3B38" w:rsidRDefault="00641FBB" w:rsidP="00641FBB">
            <w:pPr>
              <w:rPr>
                <w:rFonts w:ascii="Times New Roman" w:hAnsi="Times New Roman" w:cs="Times New Roman"/>
                <w:noProof/>
                <w:sz w:val="26"/>
                <w:szCs w:val="26"/>
                <w:lang w:val="vi-VN"/>
              </w:rPr>
            </w:pPr>
          </w:p>
        </w:tc>
      </w:tr>
    </w:tbl>
    <w:p w14:paraId="180F3B08" w14:textId="690441CD" w:rsidR="008F3B38" w:rsidRDefault="008F3B38" w:rsidP="00DD27EF">
      <w:pPr>
        <w:pStyle w:val="u3"/>
        <w:numPr>
          <w:ilvl w:val="0"/>
          <w:numId w:val="0"/>
        </w:numPr>
        <w:rPr>
          <w:rFonts w:cs="Times New Roman"/>
          <w:b w:val="0"/>
          <w:noProof/>
          <w:lang w:val="vi-VN"/>
        </w:rPr>
      </w:pPr>
    </w:p>
    <w:p w14:paraId="635D421E" w14:textId="79783833" w:rsidR="00DD27EF" w:rsidRPr="00DD27EF" w:rsidRDefault="00DD27EF" w:rsidP="00DD27EF">
      <w:pPr>
        <w:rPr>
          <w:b/>
        </w:rPr>
      </w:pPr>
      <w:r>
        <w:rPr>
          <w:b/>
        </w:rPr>
        <w:t xml:space="preserve">2 - </w:t>
      </w:r>
      <w:proofErr w:type="spellStart"/>
      <w:r w:rsidRPr="00DD27EF">
        <w:rPr>
          <w:b/>
        </w:rPr>
        <w:t>Đăng</w:t>
      </w:r>
      <w:proofErr w:type="spellEnd"/>
      <w:r w:rsidRPr="00DD27EF">
        <w:rPr>
          <w:b/>
        </w:rPr>
        <w:t xml:space="preserve"> </w:t>
      </w:r>
      <w:proofErr w:type="spellStart"/>
      <w:r w:rsidRPr="00DD27EF">
        <w:rPr>
          <w:b/>
        </w:rPr>
        <w:t>xuất</w:t>
      </w:r>
      <w:proofErr w:type="spellEnd"/>
      <w:r w:rsidRPr="00DD27EF">
        <w:rPr>
          <w:b/>
        </w:rPr>
        <w:t>:</w:t>
      </w:r>
    </w:p>
    <w:tbl>
      <w:tblPr>
        <w:tblStyle w:val="LiBang"/>
        <w:tblW w:w="0" w:type="auto"/>
        <w:tblLook w:val="04A0" w:firstRow="1" w:lastRow="0" w:firstColumn="1" w:lastColumn="0" w:noHBand="0" w:noVBand="1"/>
      </w:tblPr>
      <w:tblGrid>
        <w:gridCol w:w="2830"/>
        <w:gridCol w:w="6186"/>
      </w:tblGrid>
      <w:tr w:rsidR="008F3B38" w:rsidRPr="007B14E4" w14:paraId="20B55E1E" w14:textId="77777777" w:rsidTr="00B229E3">
        <w:tc>
          <w:tcPr>
            <w:tcW w:w="2830" w:type="dxa"/>
            <w:tcBorders>
              <w:top w:val="single" w:sz="4" w:space="0" w:color="auto"/>
              <w:left w:val="single" w:sz="4" w:space="0" w:color="auto"/>
              <w:bottom w:val="single" w:sz="4" w:space="0" w:color="auto"/>
              <w:right w:val="single" w:sz="4" w:space="0" w:color="auto"/>
            </w:tcBorders>
            <w:hideMark/>
          </w:tcPr>
          <w:p w14:paraId="1B586FE9" w14:textId="77777777" w:rsidR="008F3B38" w:rsidRPr="008F3B38" w:rsidRDefault="008F3B38" w:rsidP="00B229E3">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2AC9F47E" w14:textId="77777777" w:rsidR="008F3B38" w:rsidRPr="008F3B38" w:rsidRDefault="008F3B38" w:rsidP="00B229E3">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Use case bắt đầu khi người dùng chọn thực hiện Đăng xuất. Hệ thống sẽ xử lý yêu cầu đăng xuất của người dùng.</w:t>
            </w:r>
          </w:p>
        </w:tc>
      </w:tr>
      <w:tr w:rsidR="008F3B38" w:rsidRPr="007B14E4" w14:paraId="436EB57E" w14:textId="77777777" w:rsidTr="00B229E3">
        <w:trPr>
          <w:trHeight w:val="665"/>
        </w:trPr>
        <w:tc>
          <w:tcPr>
            <w:tcW w:w="2830" w:type="dxa"/>
            <w:tcBorders>
              <w:top w:val="single" w:sz="4" w:space="0" w:color="auto"/>
              <w:left w:val="single" w:sz="4" w:space="0" w:color="auto"/>
              <w:bottom w:val="single" w:sz="4" w:space="0" w:color="auto"/>
              <w:right w:val="single" w:sz="4" w:space="0" w:color="auto"/>
            </w:tcBorders>
            <w:hideMark/>
          </w:tcPr>
          <w:p w14:paraId="68E85E4B" w14:textId="77777777" w:rsidR="008F3B38" w:rsidRPr="008F3B38" w:rsidRDefault="008F3B38" w:rsidP="00B229E3">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35764255" w14:textId="41F0E74F" w:rsidR="008F3B38" w:rsidRPr="008F3B38" w:rsidRDefault="008F3B38" w:rsidP="00B229E3">
            <w:pPr>
              <w:spacing w:line="360" w:lineRule="auto"/>
              <w:rPr>
                <w:rFonts w:ascii="Times New Roman" w:hAnsi="Times New Roman" w:cs="Times New Roman"/>
                <w:noProof/>
                <w:sz w:val="26"/>
                <w:szCs w:val="26"/>
              </w:rPr>
            </w:pPr>
            <w:r w:rsidRPr="008F3B38">
              <w:rPr>
                <w:rFonts w:ascii="Times New Roman" w:hAnsi="Times New Roman" w:cs="Times New Roman"/>
                <w:noProof/>
                <w:sz w:val="26"/>
                <w:szCs w:val="26"/>
                <w:lang w:val="vi-VN"/>
              </w:rPr>
              <w:t xml:space="preserve">1. Người dùng nhấn vào </w:t>
            </w:r>
            <w:r>
              <w:rPr>
                <w:rFonts w:ascii="Times New Roman" w:hAnsi="Times New Roman" w:cs="Times New Roman"/>
                <w:noProof/>
                <w:sz w:val="26"/>
                <w:szCs w:val="26"/>
              </w:rPr>
              <w:t>nút exit của chương trình</w:t>
            </w:r>
          </w:p>
          <w:p w14:paraId="14DB7D9D" w14:textId="77777777" w:rsidR="008F3B38" w:rsidRPr="008F3B38" w:rsidRDefault="008F3B38" w:rsidP="00B229E3">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2. Hệ thống đăng xuất và trở về màn hình login</w:t>
            </w:r>
          </w:p>
        </w:tc>
      </w:tr>
      <w:tr w:rsidR="008F3B38" w:rsidRPr="007B14E4" w14:paraId="1798F5D3" w14:textId="77777777" w:rsidTr="00B229E3">
        <w:tc>
          <w:tcPr>
            <w:tcW w:w="2830" w:type="dxa"/>
            <w:tcBorders>
              <w:top w:val="single" w:sz="4" w:space="0" w:color="auto"/>
              <w:left w:val="single" w:sz="4" w:space="0" w:color="auto"/>
              <w:bottom w:val="single" w:sz="4" w:space="0" w:color="auto"/>
              <w:right w:val="single" w:sz="4" w:space="0" w:color="auto"/>
            </w:tcBorders>
            <w:hideMark/>
          </w:tcPr>
          <w:p w14:paraId="09358B3A" w14:textId="77777777" w:rsidR="008F3B38" w:rsidRPr="008F3B38" w:rsidRDefault="008F3B38" w:rsidP="00B229E3">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662AEB7D" w14:textId="77777777" w:rsidR="008F3B38" w:rsidRPr="008F3B38" w:rsidRDefault="008F3B38" w:rsidP="00B229E3">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Không có</w:t>
            </w:r>
          </w:p>
        </w:tc>
      </w:tr>
      <w:tr w:rsidR="008F3B38" w:rsidRPr="007B14E4" w14:paraId="21AB21B3" w14:textId="77777777" w:rsidTr="00B229E3">
        <w:tc>
          <w:tcPr>
            <w:tcW w:w="2830" w:type="dxa"/>
            <w:tcBorders>
              <w:top w:val="single" w:sz="4" w:space="0" w:color="auto"/>
              <w:left w:val="single" w:sz="4" w:space="0" w:color="auto"/>
              <w:bottom w:val="single" w:sz="4" w:space="0" w:color="auto"/>
              <w:right w:val="single" w:sz="4" w:space="0" w:color="auto"/>
            </w:tcBorders>
            <w:hideMark/>
          </w:tcPr>
          <w:p w14:paraId="621B6A34" w14:textId="77777777" w:rsidR="008F3B38" w:rsidRPr="008F3B38" w:rsidRDefault="008F3B38" w:rsidP="00B229E3">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50C642D4" w14:textId="77777777" w:rsidR="008F3B38" w:rsidRPr="008F3B38" w:rsidRDefault="008F3B38" w:rsidP="00B229E3">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Người dùng đã đăng nhập vào hệ thống.</w:t>
            </w:r>
          </w:p>
          <w:p w14:paraId="60FE951B" w14:textId="77777777" w:rsidR="008F3B38" w:rsidRPr="008F3B38" w:rsidRDefault="008F3B38" w:rsidP="00B229E3">
            <w:pPr>
              <w:rPr>
                <w:rFonts w:ascii="Times New Roman" w:hAnsi="Times New Roman" w:cs="Times New Roman"/>
                <w:noProof/>
                <w:sz w:val="26"/>
                <w:szCs w:val="26"/>
                <w:lang w:val="vi-VN"/>
              </w:rPr>
            </w:pPr>
          </w:p>
        </w:tc>
      </w:tr>
      <w:tr w:rsidR="008F3B38" w:rsidRPr="007B14E4" w14:paraId="0525260B" w14:textId="77777777" w:rsidTr="00B229E3">
        <w:tc>
          <w:tcPr>
            <w:tcW w:w="2830" w:type="dxa"/>
            <w:tcBorders>
              <w:top w:val="single" w:sz="4" w:space="0" w:color="auto"/>
              <w:left w:val="single" w:sz="4" w:space="0" w:color="auto"/>
              <w:bottom w:val="single" w:sz="4" w:space="0" w:color="auto"/>
              <w:right w:val="single" w:sz="4" w:space="0" w:color="auto"/>
            </w:tcBorders>
          </w:tcPr>
          <w:p w14:paraId="3D38914A" w14:textId="77777777" w:rsidR="008F3B38" w:rsidRPr="008F3B38" w:rsidRDefault="008F3B38" w:rsidP="00B229E3">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3E2AA5BD" w14:textId="77777777" w:rsidR="008F3B38" w:rsidRPr="008F3B38" w:rsidRDefault="008F3B38" w:rsidP="00B229E3">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Người dùng đăng xuất khỏi hệ thống.</w:t>
            </w:r>
          </w:p>
        </w:tc>
      </w:tr>
    </w:tbl>
    <w:p w14:paraId="45383327" w14:textId="1410FE9B" w:rsidR="008F3B38" w:rsidRDefault="008F3B38">
      <w:pPr>
        <w:rPr>
          <w:rFonts w:ascii="Times New Roman" w:hAnsi="Times New Roman" w:cs="Times New Roman"/>
          <w:noProof/>
          <w:sz w:val="26"/>
          <w:szCs w:val="26"/>
          <w:lang w:val="vi-VN"/>
        </w:rPr>
      </w:pPr>
    </w:p>
    <w:p w14:paraId="6B04405F" w14:textId="0A374324" w:rsidR="00DD27EF" w:rsidRDefault="00DD27EF">
      <w:pPr>
        <w:rPr>
          <w:rFonts w:ascii="Times New Roman" w:hAnsi="Times New Roman" w:cs="Times New Roman"/>
          <w:b/>
          <w:noProof/>
          <w:sz w:val="26"/>
          <w:szCs w:val="26"/>
        </w:rPr>
      </w:pPr>
      <w:r w:rsidRPr="00DD27EF">
        <w:rPr>
          <w:rFonts w:ascii="Times New Roman" w:hAnsi="Times New Roman" w:cs="Times New Roman"/>
          <w:b/>
          <w:noProof/>
          <w:sz w:val="26"/>
          <w:szCs w:val="26"/>
        </w:rPr>
        <w:t>3 – đổi ảnh đại diện</w:t>
      </w:r>
    </w:p>
    <w:tbl>
      <w:tblPr>
        <w:tblStyle w:val="LiBang"/>
        <w:tblW w:w="0" w:type="auto"/>
        <w:tblLook w:val="04A0" w:firstRow="1" w:lastRow="0" w:firstColumn="1" w:lastColumn="0" w:noHBand="0" w:noVBand="1"/>
      </w:tblPr>
      <w:tblGrid>
        <w:gridCol w:w="2830"/>
        <w:gridCol w:w="6186"/>
      </w:tblGrid>
      <w:tr w:rsidR="00DD27EF" w:rsidRPr="007B14E4" w14:paraId="58E27FAB" w14:textId="77777777" w:rsidTr="00B229E3">
        <w:tc>
          <w:tcPr>
            <w:tcW w:w="2830" w:type="dxa"/>
            <w:tcBorders>
              <w:top w:val="single" w:sz="4" w:space="0" w:color="auto"/>
              <w:left w:val="single" w:sz="4" w:space="0" w:color="auto"/>
              <w:bottom w:val="single" w:sz="4" w:space="0" w:color="auto"/>
              <w:right w:val="single" w:sz="4" w:space="0" w:color="auto"/>
            </w:tcBorders>
            <w:hideMark/>
          </w:tcPr>
          <w:p w14:paraId="734235E2" w14:textId="77777777" w:rsidR="00DD27EF" w:rsidRPr="008F3B38" w:rsidRDefault="00DD27EF" w:rsidP="00B229E3">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4E1A0FF1" w14:textId="2DE724AF" w:rsidR="00DD27EF" w:rsidRPr="008F3B38" w:rsidRDefault="00DD27EF" w:rsidP="00B229E3">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 xml:space="preserve">Use case bắt đầu khi người dùng chọn thực hiện </w:t>
            </w:r>
            <w:r w:rsidR="00CC2B46">
              <w:rPr>
                <w:rFonts w:ascii="Times New Roman" w:hAnsi="Times New Roman" w:cs="Times New Roman"/>
                <w:noProof/>
                <w:sz w:val="26"/>
                <w:szCs w:val="26"/>
              </w:rPr>
              <w:t>đổi ảnh đại diện</w:t>
            </w:r>
            <w:r w:rsidRPr="008F3B38">
              <w:rPr>
                <w:rFonts w:ascii="Times New Roman" w:hAnsi="Times New Roman" w:cs="Times New Roman"/>
                <w:noProof/>
                <w:sz w:val="26"/>
                <w:szCs w:val="26"/>
                <w:lang w:val="vi-VN"/>
              </w:rPr>
              <w:t xml:space="preserve">. Hệ thống sẽ xử lý yêu cầu </w:t>
            </w:r>
            <w:r w:rsidR="00CC2B46">
              <w:rPr>
                <w:rFonts w:ascii="Times New Roman" w:hAnsi="Times New Roman" w:cs="Times New Roman"/>
                <w:noProof/>
                <w:sz w:val="26"/>
                <w:szCs w:val="26"/>
              </w:rPr>
              <w:t>đổi ảnh đại diện</w:t>
            </w:r>
            <w:r w:rsidRPr="008F3B38">
              <w:rPr>
                <w:rFonts w:ascii="Times New Roman" w:hAnsi="Times New Roman" w:cs="Times New Roman"/>
                <w:noProof/>
                <w:sz w:val="26"/>
                <w:szCs w:val="26"/>
                <w:lang w:val="vi-VN"/>
              </w:rPr>
              <w:t xml:space="preserve"> của người dùng.</w:t>
            </w:r>
          </w:p>
        </w:tc>
      </w:tr>
      <w:tr w:rsidR="00DD27EF" w:rsidRPr="007B14E4" w14:paraId="02EA5323" w14:textId="77777777" w:rsidTr="00B229E3">
        <w:trPr>
          <w:trHeight w:val="665"/>
        </w:trPr>
        <w:tc>
          <w:tcPr>
            <w:tcW w:w="2830" w:type="dxa"/>
            <w:tcBorders>
              <w:top w:val="single" w:sz="4" w:space="0" w:color="auto"/>
              <w:left w:val="single" w:sz="4" w:space="0" w:color="auto"/>
              <w:bottom w:val="single" w:sz="4" w:space="0" w:color="auto"/>
              <w:right w:val="single" w:sz="4" w:space="0" w:color="auto"/>
            </w:tcBorders>
            <w:hideMark/>
          </w:tcPr>
          <w:p w14:paraId="0448AB46" w14:textId="77777777" w:rsidR="00DD27EF" w:rsidRPr="008F3B38" w:rsidRDefault="00DD27EF" w:rsidP="00B229E3">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72DF6256" w14:textId="1A82F837" w:rsidR="00CC2B46" w:rsidRPr="008F3B38" w:rsidRDefault="00CC2B46" w:rsidP="00CC2B46">
            <w:pPr>
              <w:spacing w:line="360" w:lineRule="auto"/>
              <w:rPr>
                <w:rFonts w:ascii="Times New Roman" w:hAnsi="Times New Roman" w:cs="Times New Roman"/>
                <w:noProof/>
                <w:sz w:val="26"/>
                <w:szCs w:val="26"/>
                <w:lang w:val="vi-VN"/>
              </w:rPr>
            </w:pPr>
          </w:p>
          <w:p w14:paraId="7ECC6923" w14:textId="24F1769B" w:rsidR="00DD27EF" w:rsidRPr="008F3B38" w:rsidRDefault="00DD27EF" w:rsidP="00B229E3">
            <w:pPr>
              <w:rPr>
                <w:rFonts w:ascii="Times New Roman" w:hAnsi="Times New Roman" w:cs="Times New Roman"/>
                <w:noProof/>
                <w:sz w:val="26"/>
                <w:szCs w:val="26"/>
                <w:lang w:val="vi-VN"/>
              </w:rPr>
            </w:pPr>
          </w:p>
        </w:tc>
      </w:tr>
      <w:tr w:rsidR="00DD27EF" w:rsidRPr="007B14E4" w14:paraId="6D021ABD" w14:textId="77777777" w:rsidTr="00B229E3">
        <w:tc>
          <w:tcPr>
            <w:tcW w:w="2830" w:type="dxa"/>
            <w:tcBorders>
              <w:top w:val="single" w:sz="4" w:space="0" w:color="auto"/>
              <w:left w:val="single" w:sz="4" w:space="0" w:color="auto"/>
              <w:bottom w:val="single" w:sz="4" w:space="0" w:color="auto"/>
              <w:right w:val="single" w:sz="4" w:space="0" w:color="auto"/>
            </w:tcBorders>
            <w:hideMark/>
          </w:tcPr>
          <w:p w14:paraId="72841D16" w14:textId="77777777" w:rsidR="00DD27EF" w:rsidRPr="008F3B38" w:rsidRDefault="00DD27EF" w:rsidP="00B229E3">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515CB7C0" w14:textId="2D7918E5" w:rsidR="00DD27EF" w:rsidRPr="008F3B38" w:rsidRDefault="00DD27EF" w:rsidP="00B229E3">
            <w:pPr>
              <w:rPr>
                <w:rFonts w:ascii="Times New Roman" w:hAnsi="Times New Roman" w:cs="Times New Roman"/>
                <w:noProof/>
                <w:sz w:val="26"/>
                <w:szCs w:val="26"/>
                <w:lang w:val="vi-VN"/>
              </w:rPr>
            </w:pPr>
          </w:p>
        </w:tc>
      </w:tr>
      <w:tr w:rsidR="00DD27EF" w:rsidRPr="007B14E4" w14:paraId="4B6073B6" w14:textId="77777777" w:rsidTr="00B229E3">
        <w:tc>
          <w:tcPr>
            <w:tcW w:w="2830" w:type="dxa"/>
            <w:tcBorders>
              <w:top w:val="single" w:sz="4" w:space="0" w:color="auto"/>
              <w:left w:val="single" w:sz="4" w:space="0" w:color="auto"/>
              <w:bottom w:val="single" w:sz="4" w:space="0" w:color="auto"/>
              <w:right w:val="single" w:sz="4" w:space="0" w:color="auto"/>
            </w:tcBorders>
            <w:hideMark/>
          </w:tcPr>
          <w:p w14:paraId="04C8A446" w14:textId="77777777" w:rsidR="00DD27EF" w:rsidRPr="008F3B38" w:rsidRDefault="00DD27EF" w:rsidP="00B229E3">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2052BC37" w14:textId="77777777" w:rsidR="00DD27EF" w:rsidRPr="008F3B38" w:rsidRDefault="00DD27EF" w:rsidP="00B229E3">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Người dùng đã đăng nhập vào hệ thống.</w:t>
            </w:r>
          </w:p>
          <w:p w14:paraId="210B58F5" w14:textId="77777777" w:rsidR="00DD27EF" w:rsidRPr="008F3B38" w:rsidRDefault="00DD27EF" w:rsidP="00B229E3">
            <w:pPr>
              <w:rPr>
                <w:rFonts w:ascii="Times New Roman" w:hAnsi="Times New Roman" w:cs="Times New Roman"/>
                <w:noProof/>
                <w:sz w:val="26"/>
                <w:szCs w:val="26"/>
                <w:lang w:val="vi-VN"/>
              </w:rPr>
            </w:pPr>
          </w:p>
        </w:tc>
      </w:tr>
      <w:tr w:rsidR="00DD27EF" w:rsidRPr="007B14E4" w14:paraId="01F04EA5" w14:textId="77777777" w:rsidTr="00B229E3">
        <w:tc>
          <w:tcPr>
            <w:tcW w:w="2830" w:type="dxa"/>
            <w:tcBorders>
              <w:top w:val="single" w:sz="4" w:space="0" w:color="auto"/>
              <w:left w:val="single" w:sz="4" w:space="0" w:color="auto"/>
              <w:bottom w:val="single" w:sz="4" w:space="0" w:color="auto"/>
              <w:right w:val="single" w:sz="4" w:space="0" w:color="auto"/>
            </w:tcBorders>
          </w:tcPr>
          <w:p w14:paraId="4E43FC9C" w14:textId="77777777" w:rsidR="00DD27EF" w:rsidRPr="008F3B38" w:rsidRDefault="00DD27EF" w:rsidP="00B229E3">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213ED14E" w14:textId="5F902479" w:rsidR="00DD27EF" w:rsidRPr="00CC2B46" w:rsidRDefault="00CC2B46" w:rsidP="00B229E3">
            <w:pPr>
              <w:rPr>
                <w:rFonts w:ascii="Times New Roman" w:hAnsi="Times New Roman" w:cs="Times New Roman"/>
                <w:noProof/>
                <w:sz w:val="26"/>
                <w:szCs w:val="26"/>
              </w:rPr>
            </w:pPr>
            <w:r>
              <w:rPr>
                <w:rFonts w:ascii="Times New Roman" w:hAnsi="Times New Roman" w:cs="Times New Roman"/>
                <w:noProof/>
                <w:sz w:val="26"/>
                <w:szCs w:val="26"/>
              </w:rPr>
              <w:t>Ảnh đại diện được thay đổi</w:t>
            </w:r>
          </w:p>
        </w:tc>
      </w:tr>
    </w:tbl>
    <w:p w14:paraId="0517606C" w14:textId="6CDAC661" w:rsidR="00DD27EF" w:rsidRDefault="00DD27EF">
      <w:pPr>
        <w:rPr>
          <w:rFonts w:ascii="Times New Roman" w:hAnsi="Times New Roman" w:cs="Times New Roman"/>
          <w:b/>
          <w:noProof/>
          <w:sz w:val="26"/>
          <w:szCs w:val="26"/>
        </w:rPr>
      </w:pPr>
    </w:p>
    <w:p w14:paraId="1FF96B74" w14:textId="66B76A33" w:rsidR="00DD27EF" w:rsidRDefault="00CC2B46">
      <w:pPr>
        <w:rPr>
          <w:rFonts w:ascii="Times New Roman" w:hAnsi="Times New Roman" w:cs="Times New Roman"/>
          <w:b/>
          <w:noProof/>
          <w:sz w:val="26"/>
          <w:szCs w:val="26"/>
        </w:rPr>
      </w:pPr>
      <w:r>
        <w:rPr>
          <w:rFonts w:ascii="Times New Roman" w:hAnsi="Times New Roman" w:cs="Times New Roman"/>
          <w:b/>
          <w:noProof/>
          <w:sz w:val="26"/>
          <w:szCs w:val="26"/>
        </w:rPr>
        <w:t>4 – Đổi mật khẩu</w:t>
      </w:r>
    </w:p>
    <w:tbl>
      <w:tblPr>
        <w:tblStyle w:val="LiBang"/>
        <w:tblW w:w="0" w:type="auto"/>
        <w:tblLook w:val="04A0" w:firstRow="1" w:lastRow="0" w:firstColumn="1" w:lastColumn="0" w:noHBand="0" w:noVBand="1"/>
      </w:tblPr>
      <w:tblGrid>
        <w:gridCol w:w="2830"/>
        <w:gridCol w:w="6186"/>
      </w:tblGrid>
      <w:tr w:rsidR="00CC2B46" w:rsidRPr="007B14E4" w14:paraId="19878D4A" w14:textId="77777777" w:rsidTr="00B229E3">
        <w:tc>
          <w:tcPr>
            <w:tcW w:w="2830" w:type="dxa"/>
            <w:tcBorders>
              <w:top w:val="single" w:sz="4" w:space="0" w:color="auto"/>
              <w:left w:val="single" w:sz="4" w:space="0" w:color="auto"/>
              <w:bottom w:val="single" w:sz="4" w:space="0" w:color="auto"/>
              <w:right w:val="single" w:sz="4" w:space="0" w:color="auto"/>
            </w:tcBorders>
            <w:hideMark/>
          </w:tcPr>
          <w:p w14:paraId="0297EA00" w14:textId="77777777" w:rsidR="00CC2B46" w:rsidRPr="008F3B38" w:rsidRDefault="00CC2B46" w:rsidP="00B229E3">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18F8BD6C" w14:textId="734F0E63" w:rsidR="00CC2B46" w:rsidRPr="008F3B38" w:rsidRDefault="00CC2B46" w:rsidP="00B229E3">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 xml:space="preserve">Use case bắt đầu khi người dùng chọn thực hiện </w:t>
            </w:r>
            <w:r w:rsidR="00FD5694">
              <w:rPr>
                <w:rFonts w:ascii="Times New Roman" w:hAnsi="Times New Roman" w:cs="Times New Roman"/>
                <w:noProof/>
                <w:sz w:val="26"/>
                <w:szCs w:val="26"/>
              </w:rPr>
              <w:t xml:space="preserve">đổi </w:t>
            </w:r>
            <w:r>
              <w:rPr>
                <w:rFonts w:ascii="Times New Roman" w:hAnsi="Times New Roman" w:cs="Times New Roman"/>
                <w:noProof/>
                <w:sz w:val="26"/>
                <w:szCs w:val="26"/>
              </w:rPr>
              <w:t>mật khẩu</w:t>
            </w:r>
            <w:r w:rsidRPr="008F3B38">
              <w:rPr>
                <w:rFonts w:ascii="Times New Roman" w:hAnsi="Times New Roman" w:cs="Times New Roman"/>
                <w:noProof/>
                <w:sz w:val="26"/>
                <w:szCs w:val="26"/>
                <w:lang w:val="vi-VN"/>
              </w:rPr>
              <w:t xml:space="preserve">. Hệ thống sẽ xử lý yêu cầu </w:t>
            </w:r>
            <w:r>
              <w:rPr>
                <w:rFonts w:ascii="Times New Roman" w:hAnsi="Times New Roman" w:cs="Times New Roman"/>
                <w:noProof/>
                <w:sz w:val="26"/>
                <w:szCs w:val="26"/>
              </w:rPr>
              <w:t>đổi mật khẩu</w:t>
            </w:r>
            <w:r w:rsidRPr="008F3B38">
              <w:rPr>
                <w:rFonts w:ascii="Times New Roman" w:hAnsi="Times New Roman" w:cs="Times New Roman"/>
                <w:noProof/>
                <w:sz w:val="26"/>
                <w:szCs w:val="26"/>
                <w:lang w:val="vi-VN"/>
              </w:rPr>
              <w:t xml:space="preserve"> của người dùng.</w:t>
            </w:r>
          </w:p>
        </w:tc>
      </w:tr>
      <w:tr w:rsidR="00CC2B46" w:rsidRPr="007B14E4" w14:paraId="62A97FAB" w14:textId="77777777" w:rsidTr="00B229E3">
        <w:trPr>
          <w:trHeight w:val="665"/>
        </w:trPr>
        <w:tc>
          <w:tcPr>
            <w:tcW w:w="2830" w:type="dxa"/>
            <w:tcBorders>
              <w:top w:val="single" w:sz="4" w:space="0" w:color="auto"/>
              <w:left w:val="single" w:sz="4" w:space="0" w:color="auto"/>
              <w:bottom w:val="single" w:sz="4" w:space="0" w:color="auto"/>
              <w:right w:val="single" w:sz="4" w:space="0" w:color="auto"/>
            </w:tcBorders>
            <w:hideMark/>
          </w:tcPr>
          <w:p w14:paraId="00440B15" w14:textId="77777777" w:rsidR="00CC2B46" w:rsidRPr="008F3B38" w:rsidRDefault="00CC2B46" w:rsidP="00B229E3">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lastRenderedPageBreak/>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4D69C4C6" w14:textId="2B970A29" w:rsidR="00CC2B46" w:rsidRDefault="00CC2B46" w:rsidP="00CC2B46">
            <w:pPr>
              <w:pStyle w:val="oancuaDanhsach"/>
              <w:numPr>
                <w:ilvl w:val="0"/>
                <w:numId w:val="9"/>
              </w:numPr>
              <w:spacing w:line="360" w:lineRule="auto"/>
              <w:rPr>
                <w:rFonts w:ascii="Times New Roman" w:hAnsi="Times New Roman" w:cs="Times New Roman"/>
                <w:noProof/>
                <w:sz w:val="26"/>
                <w:szCs w:val="26"/>
              </w:rPr>
            </w:pPr>
            <w:r>
              <w:rPr>
                <w:rFonts w:ascii="Times New Roman" w:hAnsi="Times New Roman" w:cs="Times New Roman"/>
                <w:noProof/>
                <w:sz w:val="26"/>
                <w:szCs w:val="26"/>
              </w:rPr>
              <w:t>Người dùng nhấn vào nút đổi mật khẩu trên form trang cá nhân.</w:t>
            </w:r>
          </w:p>
          <w:p w14:paraId="5C6D83CF" w14:textId="28B8DF0A" w:rsidR="00CC2B46" w:rsidRPr="00CC2B46" w:rsidRDefault="00CC2B46" w:rsidP="00CC2B46">
            <w:pPr>
              <w:pStyle w:val="oancuaDanhsach"/>
              <w:numPr>
                <w:ilvl w:val="0"/>
                <w:numId w:val="9"/>
              </w:numPr>
              <w:spacing w:line="360" w:lineRule="auto"/>
              <w:rPr>
                <w:rFonts w:ascii="Times New Roman" w:hAnsi="Times New Roman" w:cs="Times New Roman"/>
                <w:noProof/>
                <w:sz w:val="26"/>
                <w:szCs w:val="26"/>
              </w:rPr>
            </w:pPr>
            <w:r>
              <w:rPr>
                <w:rFonts w:ascii="Times New Roman" w:hAnsi="Times New Roman" w:cs="Times New Roman"/>
                <w:noProof/>
                <w:sz w:val="26"/>
                <w:szCs w:val="26"/>
              </w:rPr>
              <w:t>Người dùng tiến hành nhập tên đăng nhập, mật khẩu cũ, mật khẩu mới và xác nhận mật khẩu mới</w:t>
            </w:r>
          </w:p>
          <w:p w14:paraId="6DAEB6D8" w14:textId="77777777" w:rsidR="00CC2B46" w:rsidRPr="008F3B38" w:rsidRDefault="00CC2B46" w:rsidP="00B229E3">
            <w:pPr>
              <w:rPr>
                <w:rFonts w:ascii="Times New Roman" w:hAnsi="Times New Roman" w:cs="Times New Roman"/>
                <w:noProof/>
                <w:sz w:val="26"/>
                <w:szCs w:val="26"/>
                <w:lang w:val="vi-VN"/>
              </w:rPr>
            </w:pPr>
          </w:p>
        </w:tc>
      </w:tr>
      <w:tr w:rsidR="00CC2B46" w:rsidRPr="007B14E4" w14:paraId="70D9FCF5" w14:textId="77777777" w:rsidTr="00B229E3">
        <w:tc>
          <w:tcPr>
            <w:tcW w:w="2830" w:type="dxa"/>
            <w:tcBorders>
              <w:top w:val="single" w:sz="4" w:space="0" w:color="auto"/>
              <w:left w:val="single" w:sz="4" w:space="0" w:color="auto"/>
              <w:bottom w:val="single" w:sz="4" w:space="0" w:color="auto"/>
              <w:right w:val="single" w:sz="4" w:space="0" w:color="auto"/>
            </w:tcBorders>
            <w:hideMark/>
          </w:tcPr>
          <w:p w14:paraId="1B939F10" w14:textId="77777777" w:rsidR="00CC2B46" w:rsidRPr="008F3B38" w:rsidRDefault="00CC2B46" w:rsidP="00B229E3">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033C4E38" w14:textId="77777777" w:rsidR="00CC2B46" w:rsidRDefault="00CC2B46" w:rsidP="00CC2B46">
            <w:pPr>
              <w:pStyle w:val="oancuaDanhsach"/>
              <w:numPr>
                <w:ilvl w:val="0"/>
                <w:numId w:val="10"/>
              </w:numPr>
              <w:rPr>
                <w:rFonts w:ascii="Times New Roman" w:hAnsi="Times New Roman" w:cs="Times New Roman"/>
                <w:noProof/>
                <w:sz w:val="26"/>
                <w:szCs w:val="26"/>
              </w:rPr>
            </w:pPr>
            <w:r>
              <w:rPr>
                <w:rFonts w:ascii="Times New Roman" w:hAnsi="Times New Roman" w:cs="Times New Roman"/>
                <w:noProof/>
                <w:sz w:val="26"/>
                <w:szCs w:val="26"/>
              </w:rPr>
              <w:t>Thông tin nhập sai:</w:t>
            </w:r>
          </w:p>
          <w:p w14:paraId="0949D76C" w14:textId="60AC2E83" w:rsidR="00CC2B46" w:rsidRPr="00CC2B46" w:rsidRDefault="00CC2B46" w:rsidP="00CC2B46">
            <w:pPr>
              <w:rPr>
                <w:rFonts w:ascii="Times New Roman" w:hAnsi="Times New Roman" w:cs="Times New Roman"/>
                <w:noProof/>
                <w:sz w:val="26"/>
                <w:szCs w:val="26"/>
              </w:rPr>
            </w:pPr>
            <w:r>
              <w:rPr>
                <w:rFonts w:ascii="Times New Roman" w:hAnsi="Times New Roman" w:cs="Times New Roman"/>
                <w:noProof/>
                <w:sz w:val="26"/>
                <w:szCs w:val="26"/>
              </w:rPr>
              <w:t>Hệ thông sẽ hiển thị thông báo thông tin nào nhập sai hoặc còn thiếu</w:t>
            </w:r>
          </w:p>
        </w:tc>
      </w:tr>
      <w:tr w:rsidR="00CC2B46" w:rsidRPr="007B14E4" w14:paraId="56DB208A" w14:textId="77777777" w:rsidTr="00B229E3">
        <w:tc>
          <w:tcPr>
            <w:tcW w:w="2830" w:type="dxa"/>
            <w:tcBorders>
              <w:top w:val="single" w:sz="4" w:space="0" w:color="auto"/>
              <w:left w:val="single" w:sz="4" w:space="0" w:color="auto"/>
              <w:bottom w:val="single" w:sz="4" w:space="0" w:color="auto"/>
              <w:right w:val="single" w:sz="4" w:space="0" w:color="auto"/>
            </w:tcBorders>
            <w:hideMark/>
          </w:tcPr>
          <w:p w14:paraId="75CA4214" w14:textId="77777777" w:rsidR="00CC2B46" w:rsidRPr="008F3B38" w:rsidRDefault="00CC2B46" w:rsidP="00B229E3">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6B55FBDD" w14:textId="77777777" w:rsidR="00CC2B46" w:rsidRPr="008F3B38" w:rsidRDefault="00CC2B46" w:rsidP="00B229E3">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Người dùng đã đăng nhập vào hệ thống.</w:t>
            </w:r>
          </w:p>
          <w:p w14:paraId="5CAC3E33" w14:textId="77777777" w:rsidR="00CC2B46" w:rsidRPr="008F3B38" w:rsidRDefault="00CC2B46" w:rsidP="00B229E3">
            <w:pPr>
              <w:rPr>
                <w:rFonts w:ascii="Times New Roman" w:hAnsi="Times New Roman" w:cs="Times New Roman"/>
                <w:noProof/>
                <w:sz w:val="26"/>
                <w:szCs w:val="26"/>
                <w:lang w:val="vi-VN"/>
              </w:rPr>
            </w:pPr>
          </w:p>
        </w:tc>
      </w:tr>
      <w:tr w:rsidR="00CC2B46" w:rsidRPr="007B14E4" w14:paraId="7D6D8DAC" w14:textId="77777777" w:rsidTr="00B229E3">
        <w:tc>
          <w:tcPr>
            <w:tcW w:w="2830" w:type="dxa"/>
            <w:tcBorders>
              <w:top w:val="single" w:sz="4" w:space="0" w:color="auto"/>
              <w:left w:val="single" w:sz="4" w:space="0" w:color="auto"/>
              <w:bottom w:val="single" w:sz="4" w:space="0" w:color="auto"/>
              <w:right w:val="single" w:sz="4" w:space="0" w:color="auto"/>
            </w:tcBorders>
          </w:tcPr>
          <w:p w14:paraId="2F7C2B32" w14:textId="77777777" w:rsidR="00CC2B46" w:rsidRPr="008F3B38" w:rsidRDefault="00CC2B46" w:rsidP="00B229E3">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4991E791" w14:textId="72D72427" w:rsidR="00CC2B46" w:rsidRPr="00CC2B46" w:rsidRDefault="00CC2B46" w:rsidP="00B229E3">
            <w:pPr>
              <w:rPr>
                <w:rFonts w:ascii="Times New Roman" w:hAnsi="Times New Roman" w:cs="Times New Roman"/>
                <w:noProof/>
                <w:sz w:val="26"/>
                <w:szCs w:val="26"/>
              </w:rPr>
            </w:pPr>
            <w:r>
              <w:rPr>
                <w:rFonts w:ascii="Times New Roman" w:hAnsi="Times New Roman" w:cs="Times New Roman"/>
                <w:noProof/>
                <w:sz w:val="26"/>
                <w:szCs w:val="26"/>
              </w:rPr>
              <w:t>Thông báo người dùng đổi mật khẩu thành công</w:t>
            </w:r>
            <w:r w:rsidR="006070A8">
              <w:rPr>
                <w:rFonts w:ascii="Times New Roman" w:hAnsi="Times New Roman" w:cs="Times New Roman"/>
                <w:noProof/>
                <w:sz w:val="26"/>
                <w:szCs w:val="26"/>
              </w:rPr>
              <w:t xml:space="preserve"> và trở lại form trang cá nhân</w:t>
            </w:r>
          </w:p>
        </w:tc>
      </w:tr>
    </w:tbl>
    <w:p w14:paraId="2572253C" w14:textId="270B2832" w:rsidR="00CC2B46" w:rsidRDefault="00CC2B46">
      <w:pPr>
        <w:rPr>
          <w:rFonts w:ascii="Times New Roman" w:hAnsi="Times New Roman" w:cs="Times New Roman"/>
          <w:b/>
          <w:noProof/>
          <w:sz w:val="26"/>
          <w:szCs w:val="26"/>
        </w:rPr>
      </w:pPr>
    </w:p>
    <w:p w14:paraId="7211BEE2" w14:textId="0CB2D80C" w:rsidR="00CC2B46" w:rsidRDefault="006070A8">
      <w:pPr>
        <w:rPr>
          <w:rFonts w:ascii="Times New Roman" w:hAnsi="Times New Roman" w:cs="Times New Roman"/>
          <w:b/>
          <w:noProof/>
          <w:sz w:val="26"/>
          <w:szCs w:val="26"/>
        </w:rPr>
      </w:pPr>
      <w:r>
        <w:rPr>
          <w:rFonts w:ascii="Times New Roman" w:hAnsi="Times New Roman" w:cs="Times New Roman"/>
          <w:b/>
          <w:noProof/>
          <w:sz w:val="26"/>
          <w:szCs w:val="26"/>
        </w:rPr>
        <w:t>5 - C</w:t>
      </w:r>
      <w:r w:rsidRPr="006070A8">
        <w:rPr>
          <w:rFonts w:ascii="Times New Roman" w:hAnsi="Times New Roman" w:cs="Times New Roman"/>
          <w:b/>
          <w:noProof/>
          <w:sz w:val="26"/>
          <w:szCs w:val="26"/>
        </w:rPr>
        <w:t>ập nhật thông tin cá nhân</w:t>
      </w:r>
    </w:p>
    <w:tbl>
      <w:tblPr>
        <w:tblStyle w:val="LiBang"/>
        <w:tblW w:w="0" w:type="auto"/>
        <w:tblLook w:val="04A0" w:firstRow="1" w:lastRow="0" w:firstColumn="1" w:lastColumn="0" w:noHBand="0" w:noVBand="1"/>
      </w:tblPr>
      <w:tblGrid>
        <w:gridCol w:w="2830"/>
        <w:gridCol w:w="6186"/>
      </w:tblGrid>
      <w:tr w:rsidR="006070A8" w:rsidRPr="007B14E4" w14:paraId="79BB1E2C" w14:textId="77777777" w:rsidTr="00B229E3">
        <w:tc>
          <w:tcPr>
            <w:tcW w:w="2830" w:type="dxa"/>
            <w:tcBorders>
              <w:top w:val="single" w:sz="4" w:space="0" w:color="auto"/>
              <w:left w:val="single" w:sz="4" w:space="0" w:color="auto"/>
              <w:bottom w:val="single" w:sz="4" w:space="0" w:color="auto"/>
              <w:right w:val="single" w:sz="4" w:space="0" w:color="auto"/>
            </w:tcBorders>
            <w:hideMark/>
          </w:tcPr>
          <w:p w14:paraId="4794E5A3" w14:textId="77777777" w:rsidR="006070A8" w:rsidRPr="008F3B38" w:rsidRDefault="006070A8" w:rsidP="00B229E3">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363A682C" w14:textId="7DDC6461" w:rsidR="006070A8" w:rsidRPr="008F3B38" w:rsidRDefault="006070A8" w:rsidP="00B229E3">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 xml:space="preserve">Use case bắt đầu khi người dùng chọn thực hiện </w:t>
            </w:r>
            <w:r w:rsidR="00FD5694">
              <w:rPr>
                <w:rFonts w:ascii="Times New Roman" w:hAnsi="Times New Roman" w:cs="Times New Roman"/>
                <w:noProof/>
                <w:sz w:val="26"/>
                <w:szCs w:val="26"/>
              </w:rPr>
              <w:t>cập nhật thông tin cá nhân</w:t>
            </w:r>
            <w:r w:rsidRPr="008F3B38">
              <w:rPr>
                <w:rFonts w:ascii="Times New Roman" w:hAnsi="Times New Roman" w:cs="Times New Roman"/>
                <w:noProof/>
                <w:sz w:val="26"/>
                <w:szCs w:val="26"/>
                <w:lang w:val="vi-VN"/>
              </w:rPr>
              <w:t xml:space="preserve">. Hệ thống sẽ xử lý yêu cầu </w:t>
            </w:r>
            <w:r w:rsidR="00FD5694">
              <w:rPr>
                <w:rFonts w:ascii="Times New Roman" w:hAnsi="Times New Roman" w:cs="Times New Roman"/>
                <w:noProof/>
                <w:sz w:val="26"/>
                <w:szCs w:val="26"/>
              </w:rPr>
              <w:t>cập nhật thông tin cá nhân</w:t>
            </w:r>
            <w:r w:rsidRPr="008F3B38">
              <w:rPr>
                <w:rFonts w:ascii="Times New Roman" w:hAnsi="Times New Roman" w:cs="Times New Roman"/>
                <w:noProof/>
                <w:sz w:val="26"/>
                <w:szCs w:val="26"/>
                <w:lang w:val="vi-VN"/>
              </w:rPr>
              <w:t xml:space="preserve"> của người dùng.</w:t>
            </w:r>
          </w:p>
        </w:tc>
      </w:tr>
      <w:tr w:rsidR="006070A8" w:rsidRPr="007B14E4" w14:paraId="16775113" w14:textId="77777777" w:rsidTr="00B229E3">
        <w:trPr>
          <w:trHeight w:val="665"/>
        </w:trPr>
        <w:tc>
          <w:tcPr>
            <w:tcW w:w="2830" w:type="dxa"/>
            <w:tcBorders>
              <w:top w:val="single" w:sz="4" w:space="0" w:color="auto"/>
              <w:left w:val="single" w:sz="4" w:space="0" w:color="auto"/>
              <w:bottom w:val="single" w:sz="4" w:space="0" w:color="auto"/>
              <w:right w:val="single" w:sz="4" w:space="0" w:color="auto"/>
            </w:tcBorders>
            <w:hideMark/>
          </w:tcPr>
          <w:p w14:paraId="1A81750C" w14:textId="77777777" w:rsidR="006070A8" w:rsidRPr="008F3B38" w:rsidRDefault="006070A8" w:rsidP="00B229E3">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25CF7E3E" w14:textId="77777777" w:rsidR="006070A8" w:rsidRPr="00FD5694" w:rsidRDefault="00FD5694" w:rsidP="00FD5694">
            <w:pPr>
              <w:pStyle w:val="oancuaDanhsach"/>
              <w:numPr>
                <w:ilvl w:val="0"/>
                <w:numId w:val="11"/>
              </w:numPr>
              <w:spacing w:line="360" w:lineRule="auto"/>
              <w:ind w:left="748"/>
              <w:rPr>
                <w:rFonts w:ascii="Times New Roman" w:hAnsi="Times New Roman" w:cs="Times New Roman"/>
                <w:noProof/>
                <w:sz w:val="26"/>
                <w:szCs w:val="26"/>
                <w:lang w:val="vi-VN"/>
              </w:rPr>
            </w:pPr>
            <w:r>
              <w:rPr>
                <w:rFonts w:ascii="Times New Roman" w:hAnsi="Times New Roman" w:cs="Times New Roman"/>
                <w:noProof/>
                <w:sz w:val="26"/>
                <w:szCs w:val="26"/>
              </w:rPr>
              <w:t>Người dùng nhất vào nút cập nhật thông tin trên form trang cá nhân.</w:t>
            </w:r>
          </w:p>
          <w:p w14:paraId="22C263B1" w14:textId="6CC5E115" w:rsidR="00FD5694" w:rsidRPr="008F3B38" w:rsidRDefault="00FD5694" w:rsidP="00FD5694">
            <w:pPr>
              <w:pStyle w:val="oancuaDanhsach"/>
              <w:numPr>
                <w:ilvl w:val="0"/>
                <w:numId w:val="11"/>
              </w:numPr>
              <w:spacing w:line="360" w:lineRule="auto"/>
              <w:ind w:left="748"/>
              <w:rPr>
                <w:rFonts w:ascii="Times New Roman" w:hAnsi="Times New Roman" w:cs="Times New Roman"/>
                <w:noProof/>
                <w:sz w:val="26"/>
                <w:szCs w:val="26"/>
                <w:lang w:val="vi-VN"/>
              </w:rPr>
            </w:pPr>
            <w:r>
              <w:rPr>
                <w:rFonts w:ascii="Times New Roman" w:hAnsi="Times New Roman" w:cs="Times New Roman"/>
                <w:noProof/>
                <w:sz w:val="26"/>
                <w:szCs w:val="26"/>
              </w:rPr>
              <w:t>Người dùng tiến hành cập nhật thông tin mới là số điện thoại hoặc email</w:t>
            </w:r>
          </w:p>
        </w:tc>
      </w:tr>
      <w:tr w:rsidR="006070A8" w:rsidRPr="007B14E4" w14:paraId="396DCA33" w14:textId="77777777" w:rsidTr="00B229E3">
        <w:tc>
          <w:tcPr>
            <w:tcW w:w="2830" w:type="dxa"/>
            <w:tcBorders>
              <w:top w:val="single" w:sz="4" w:space="0" w:color="auto"/>
              <w:left w:val="single" w:sz="4" w:space="0" w:color="auto"/>
              <w:bottom w:val="single" w:sz="4" w:space="0" w:color="auto"/>
              <w:right w:val="single" w:sz="4" w:space="0" w:color="auto"/>
            </w:tcBorders>
            <w:hideMark/>
          </w:tcPr>
          <w:p w14:paraId="7A6DFC39" w14:textId="77777777" w:rsidR="006070A8" w:rsidRPr="008F3B38" w:rsidRDefault="006070A8" w:rsidP="00B229E3">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68720AFE" w14:textId="13461078" w:rsidR="006070A8" w:rsidRPr="00B229E3" w:rsidRDefault="006070A8" w:rsidP="00B229E3">
            <w:pPr>
              <w:pStyle w:val="oancuaDanhsach"/>
              <w:numPr>
                <w:ilvl w:val="0"/>
                <w:numId w:val="13"/>
              </w:numPr>
              <w:rPr>
                <w:rFonts w:ascii="Times New Roman" w:hAnsi="Times New Roman" w:cs="Times New Roman"/>
                <w:noProof/>
                <w:sz w:val="26"/>
                <w:szCs w:val="26"/>
              </w:rPr>
            </w:pPr>
            <w:r w:rsidRPr="00B229E3">
              <w:rPr>
                <w:rFonts w:ascii="Times New Roman" w:hAnsi="Times New Roman" w:cs="Times New Roman"/>
                <w:noProof/>
                <w:sz w:val="26"/>
                <w:szCs w:val="26"/>
              </w:rPr>
              <w:t xml:space="preserve">Thông tin nhập </w:t>
            </w:r>
            <w:r w:rsidR="00FD5694" w:rsidRPr="00B229E3">
              <w:rPr>
                <w:rFonts w:ascii="Times New Roman" w:hAnsi="Times New Roman" w:cs="Times New Roman"/>
                <w:noProof/>
                <w:sz w:val="26"/>
                <w:szCs w:val="26"/>
              </w:rPr>
              <w:t>thiếu</w:t>
            </w:r>
            <w:r w:rsidRPr="00B229E3">
              <w:rPr>
                <w:rFonts w:ascii="Times New Roman" w:hAnsi="Times New Roman" w:cs="Times New Roman"/>
                <w:noProof/>
                <w:sz w:val="26"/>
                <w:szCs w:val="26"/>
              </w:rPr>
              <w:t>:</w:t>
            </w:r>
          </w:p>
          <w:p w14:paraId="7A1CAEE0" w14:textId="1B16C372" w:rsidR="006070A8" w:rsidRPr="00CC2B46" w:rsidRDefault="006070A8" w:rsidP="00B229E3">
            <w:pPr>
              <w:rPr>
                <w:rFonts w:ascii="Times New Roman" w:hAnsi="Times New Roman" w:cs="Times New Roman"/>
                <w:noProof/>
                <w:sz w:val="26"/>
                <w:szCs w:val="26"/>
              </w:rPr>
            </w:pPr>
            <w:r>
              <w:rPr>
                <w:rFonts w:ascii="Times New Roman" w:hAnsi="Times New Roman" w:cs="Times New Roman"/>
                <w:noProof/>
                <w:sz w:val="26"/>
                <w:szCs w:val="26"/>
              </w:rPr>
              <w:t>Hệ thông sẽ hiển thị thông báo thông tin nào nhập còn thiếu</w:t>
            </w:r>
          </w:p>
        </w:tc>
      </w:tr>
      <w:tr w:rsidR="006070A8" w:rsidRPr="007B14E4" w14:paraId="3956DCD9" w14:textId="77777777" w:rsidTr="00B229E3">
        <w:tc>
          <w:tcPr>
            <w:tcW w:w="2830" w:type="dxa"/>
            <w:tcBorders>
              <w:top w:val="single" w:sz="4" w:space="0" w:color="auto"/>
              <w:left w:val="single" w:sz="4" w:space="0" w:color="auto"/>
              <w:bottom w:val="single" w:sz="4" w:space="0" w:color="auto"/>
              <w:right w:val="single" w:sz="4" w:space="0" w:color="auto"/>
            </w:tcBorders>
            <w:hideMark/>
          </w:tcPr>
          <w:p w14:paraId="43F2E610" w14:textId="77777777" w:rsidR="006070A8" w:rsidRPr="008F3B38" w:rsidRDefault="006070A8" w:rsidP="00B229E3">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5870BDFE" w14:textId="77777777" w:rsidR="006070A8" w:rsidRPr="008F3B38" w:rsidRDefault="006070A8" w:rsidP="00B229E3">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Người dùng đã đăng nhập vào hệ thống.</w:t>
            </w:r>
          </w:p>
          <w:p w14:paraId="78358C5E" w14:textId="77777777" w:rsidR="006070A8" w:rsidRPr="008F3B38" w:rsidRDefault="006070A8" w:rsidP="00B229E3">
            <w:pPr>
              <w:rPr>
                <w:rFonts w:ascii="Times New Roman" w:hAnsi="Times New Roman" w:cs="Times New Roman"/>
                <w:noProof/>
                <w:sz w:val="26"/>
                <w:szCs w:val="26"/>
                <w:lang w:val="vi-VN"/>
              </w:rPr>
            </w:pPr>
          </w:p>
        </w:tc>
      </w:tr>
      <w:tr w:rsidR="006070A8" w:rsidRPr="007B14E4" w14:paraId="27D65D2A" w14:textId="77777777" w:rsidTr="00B229E3">
        <w:tc>
          <w:tcPr>
            <w:tcW w:w="2830" w:type="dxa"/>
            <w:tcBorders>
              <w:top w:val="single" w:sz="4" w:space="0" w:color="auto"/>
              <w:left w:val="single" w:sz="4" w:space="0" w:color="auto"/>
              <w:bottom w:val="single" w:sz="4" w:space="0" w:color="auto"/>
              <w:right w:val="single" w:sz="4" w:space="0" w:color="auto"/>
            </w:tcBorders>
          </w:tcPr>
          <w:p w14:paraId="54633D7C" w14:textId="77777777" w:rsidR="006070A8" w:rsidRPr="008F3B38" w:rsidRDefault="006070A8" w:rsidP="00B229E3">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7E3A90EA" w14:textId="5794468B" w:rsidR="006070A8" w:rsidRPr="00CC2B46" w:rsidRDefault="006070A8" w:rsidP="00B229E3">
            <w:pPr>
              <w:rPr>
                <w:rFonts w:ascii="Times New Roman" w:hAnsi="Times New Roman" w:cs="Times New Roman"/>
                <w:noProof/>
                <w:sz w:val="26"/>
                <w:szCs w:val="26"/>
              </w:rPr>
            </w:pPr>
            <w:r>
              <w:rPr>
                <w:rFonts w:ascii="Times New Roman" w:hAnsi="Times New Roman" w:cs="Times New Roman"/>
                <w:noProof/>
                <w:sz w:val="26"/>
                <w:szCs w:val="26"/>
              </w:rPr>
              <w:t xml:space="preserve">Thông báo người dùng </w:t>
            </w:r>
            <w:r w:rsidR="00FD5694">
              <w:rPr>
                <w:rFonts w:ascii="Times New Roman" w:hAnsi="Times New Roman" w:cs="Times New Roman"/>
                <w:noProof/>
                <w:sz w:val="26"/>
                <w:szCs w:val="26"/>
              </w:rPr>
              <w:t>cập nhật thông tin</w:t>
            </w:r>
            <w:r>
              <w:rPr>
                <w:rFonts w:ascii="Times New Roman" w:hAnsi="Times New Roman" w:cs="Times New Roman"/>
                <w:noProof/>
                <w:sz w:val="26"/>
                <w:szCs w:val="26"/>
              </w:rPr>
              <w:t xml:space="preserve"> thành công và trở lại form trang cá nhân</w:t>
            </w:r>
          </w:p>
        </w:tc>
      </w:tr>
    </w:tbl>
    <w:p w14:paraId="44170C37" w14:textId="77777777" w:rsidR="006070A8" w:rsidRDefault="006070A8">
      <w:pPr>
        <w:rPr>
          <w:rFonts w:ascii="Times New Roman" w:hAnsi="Times New Roman" w:cs="Times New Roman"/>
          <w:b/>
          <w:noProof/>
          <w:sz w:val="26"/>
          <w:szCs w:val="26"/>
        </w:rPr>
      </w:pPr>
    </w:p>
    <w:p w14:paraId="586A56FC" w14:textId="25ED0D01" w:rsidR="00CC2B46" w:rsidRDefault="00B229E3">
      <w:pPr>
        <w:rPr>
          <w:rFonts w:ascii="Times New Roman" w:hAnsi="Times New Roman" w:cs="Times New Roman"/>
          <w:b/>
          <w:noProof/>
          <w:sz w:val="26"/>
          <w:szCs w:val="26"/>
        </w:rPr>
      </w:pPr>
      <w:r>
        <w:rPr>
          <w:rFonts w:ascii="Times New Roman" w:hAnsi="Times New Roman" w:cs="Times New Roman"/>
          <w:b/>
          <w:noProof/>
          <w:sz w:val="26"/>
          <w:szCs w:val="26"/>
        </w:rPr>
        <w:t>6 - T</w:t>
      </w:r>
      <w:r w:rsidRPr="00B229E3">
        <w:rPr>
          <w:rFonts w:ascii="Times New Roman" w:hAnsi="Times New Roman" w:cs="Times New Roman"/>
          <w:b/>
          <w:noProof/>
          <w:sz w:val="26"/>
          <w:szCs w:val="26"/>
        </w:rPr>
        <w:t>iếp nhận bệnh nhân</w:t>
      </w:r>
    </w:p>
    <w:tbl>
      <w:tblPr>
        <w:tblStyle w:val="LiBang"/>
        <w:tblW w:w="0" w:type="auto"/>
        <w:tblLook w:val="04A0" w:firstRow="1" w:lastRow="0" w:firstColumn="1" w:lastColumn="0" w:noHBand="0" w:noVBand="1"/>
      </w:tblPr>
      <w:tblGrid>
        <w:gridCol w:w="2830"/>
        <w:gridCol w:w="6186"/>
      </w:tblGrid>
      <w:tr w:rsidR="00B229E3" w:rsidRPr="007B14E4" w14:paraId="74A388ED" w14:textId="77777777" w:rsidTr="00B229E3">
        <w:tc>
          <w:tcPr>
            <w:tcW w:w="2830" w:type="dxa"/>
            <w:tcBorders>
              <w:top w:val="single" w:sz="4" w:space="0" w:color="auto"/>
              <w:left w:val="single" w:sz="4" w:space="0" w:color="auto"/>
              <w:bottom w:val="single" w:sz="4" w:space="0" w:color="auto"/>
              <w:right w:val="single" w:sz="4" w:space="0" w:color="auto"/>
            </w:tcBorders>
            <w:hideMark/>
          </w:tcPr>
          <w:p w14:paraId="62017CB4" w14:textId="77777777" w:rsidR="00B229E3" w:rsidRPr="008F3B38" w:rsidRDefault="00B229E3" w:rsidP="00B229E3">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6E19F39C" w14:textId="00671269" w:rsidR="00B229E3" w:rsidRPr="008F3B38" w:rsidRDefault="00B229E3" w:rsidP="00B229E3">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 xml:space="preserve">Use case bắt đầu khi người dùng </w:t>
            </w:r>
            <w:r>
              <w:rPr>
                <w:rFonts w:ascii="Times New Roman" w:hAnsi="Times New Roman" w:cs="Times New Roman"/>
                <w:noProof/>
                <w:sz w:val="26"/>
                <w:szCs w:val="26"/>
              </w:rPr>
              <w:t xml:space="preserve">là lễ tân </w:t>
            </w:r>
            <w:r w:rsidRPr="008F3B38">
              <w:rPr>
                <w:rFonts w:ascii="Times New Roman" w:hAnsi="Times New Roman" w:cs="Times New Roman"/>
                <w:noProof/>
                <w:sz w:val="26"/>
                <w:szCs w:val="26"/>
                <w:lang w:val="vi-VN"/>
              </w:rPr>
              <w:t xml:space="preserve">chọn thực hiện </w:t>
            </w:r>
            <w:r>
              <w:rPr>
                <w:rFonts w:ascii="Times New Roman" w:hAnsi="Times New Roman" w:cs="Times New Roman"/>
                <w:noProof/>
                <w:sz w:val="26"/>
                <w:szCs w:val="26"/>
              </w:rPr>
              <w:t>vào nghiệp vụ</w:t>
            </w:r>
            <w:r w:rsidRPr="008F3B38">
              <w:rPr>
                <w:rFonts w:ascii="Times New Roman" w:hAnsi="Times New Roman" w:cs="Times New Roman"/>
                <w:noProof/>
                <w:sz w:val="26"/>
                <w:szCs w:val="26"/>
                <w:lang w:val="vi-VN"/>
              </w:rPr>
              <w:t xml:space="preserve">. Hệ thống sẽ xử lý yêu </w:t>
            </w:r>
            <w:r>
              <w:rPr>
                <w:rFonts w:ascii="Times New Roman" w:hAnsi="Times New Roman" w:cs="Times New Roman"/>
                <w:noProof/>
                <w:sz w:val="26"/>
                <w:szCs w:val="26"/>
              </w:rPr>
              <w:t>cầu vào nghiệp vụ của người dùng là lễ tân</w:t>
            </w:r>
            <w:r w:rsidRPr="008F3B38">
              <w:rPr>
                <w:rFonts w:ascii="Times New Roman" w:hAnsi="Times New Roman" w:cs="Times New Roman"/>
                <w:noProof/>
                <w:sz w:val="26"/>
                <w:szCs w:val="26"/>
                <w:lang w:val="vi-VN"/>
              </w:rPr>
              <w:t xml:space="preserve"> của người dùng.</w:t>
            </w:r>
          </w:p>
        </w:tc>
      </w:tr>
      <w:tr w:rsidR="00B229E3" w:rsidRPr="007B14E4" w14:paraId="61DF139F" w14:textId="77777777" w:rsidTr="00B229E3">
        <w:trPr>
          <w:trHeight w:val="665"/>
        </w:trPr>
        <w:tc>
          <w:tcPr>
            <w:tcW w:w="2830" w:type="dxa"/>
            <w:tcBorders>
              <w:top w:val="single" w:sz="4" w:space="0" w:color="auto"/>
              <w:left w:val="single" w:sz="4" w:space="0" w:color="auto"/>
              <w:bottom w:val="single" w:sz="4" w:space="0" w:color="auto"/>
              <w:right w:val="single" w:sz="4" w:space="0" w:color="auto"/>
            </w:tcBorders>
            <w:hideMark/>
          </w:tcPr>
          <w:p w14:paraId="40C8E39C" w14:textId="77777777" w:rsidR="00B229E3" w:rsidRPr="008F3B38" w:rsidRDefault="00B229E3" w:rsidP="00B229E3">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75D0A6B8" w14:textId="2432EF5B" w:rsidR="00B229E3" w:rsidRPr="00F319D9" w:rsidRDefault="00B229E3" w:rsidP="00B229E3">
            <w:pPr>
              <w:pStyle w:val="oancuaDanhsach"/>
              <w:numPr>
                <w:ilvl w:val="0"/>
                <w:numId w:val="12"/>
              </w:numPr>
              <w:spacing w:line="360" w:lineRule="auto"/>
              <w:rPr>
                <w:rFonts w:ascii="Times New Roman" w:hAnsi="Times New Roman" w:cs="Times New Roman"/>
                <w:noProof/>
                <w:sz w:val="26"/>
                <w:szCs w:val="26"/>
                <w:lang w:val="vi-VN"/>
              </w:rPr>
            </w:pPr>
            <w:r w:rsidRPr="00B229E3">
              <w:rPr>
                <w:rFonts w:ascii="Times New Roman" w:hAnsi="Times New Roman" w:cs="Times New Roman"/>
                <w:noProof/>
                <w:sz w:val="26"/>
                <w:szCs w:val="26"/>
              </w:rPr>
              <w:t>Người dùng nhất vào nút vào nghiệp vụ trên form trang cá nhân.</w:t>
            </w:r>
          </w:p>
          <w:p w14:paraId="51154B67" w14:textId="705B5623" w:rsidR="00F319D9" w:rsidRPr="00B229E3" w:rsidRDefault="00F319D9" w:rsidP="00B229E3">
            <w:pPr>
              <w:pStyle w:val="oancuaDanhsach"/>
              <w:numPr>
                <w:ilvl w:val="0"/>
                <w:numId w:val="12"/>
              </w:numPr>
              <w:spacing w:line="360" w:lineRule="auto"/>
              <w:rPr>
                <w:rFonts w:ascii="Times New Roman" w:hAnsi="Times New Roman" w:cs="Times New Roman"/>
                <w:noProof/>
                <w:sz w:val="26"/>
                <w:szCs w:val="26"/>
                <w:lang w:val="vi-VN"/>
              </w:rPr>
            </w:pPr>
            <w:r>
              <w:rPr>
                <w:rFonts w:ascii="Times New Roman" w:hAnsi="Times New Roman" w:cs="Times New Roman"/>
                <w:noProof/>
                <w:sz w:val="26"/>
                <w:szCs w:val="26"/>
              </w:rPr>
              <w:t>Người dùng nhất vào nút thêm trên form tiếp nhận bệnh nhân</w:t>
            </w:r>
          </w:p>
          <w:p w14:paraId="73E05038" w14:textId="77777777" w:rsidR="00B229E3" w:rsidRPr="00F319D9" w:rsidRDefault="00B229E3" w:rsidP="00B229E3">
            <w:pPr>
              <w:pStyle w:val="oancuaDanhsach"/>
              <w:numPr>
                <w:ilvl w:val="0"/>
                <w:numId w:val="12"/>
              </w:numPr>
              <w:spacing w:line="360" w:lineRule="auto"/>
              <w:rPr>
                <w:rFonts w:ascii="Times New Roman" w:hAnsi="Times New Roman" w:cs="Times New Roman"/>
                <w:noProof/>
                <w:sz w:val="26"/>
                <w:szCs w:val="26"/>
                <w:lang w:val="vi-VN"/>
              </w:rPr>
            </w:pPr>
            <w:r w:rsidRPr="00B229E3">
              <w:rPr>
                <w:rFonts w:ascii="Times New Roman" w:hAnsi="Times New Roman" w:cs="Times New Roman"/>
                <w:noProof/>
                <w:sz w:val="26"/>
                <w:szCs w:val="26"/>
              </w:rPr>
              <w:lastRenderedPageBreak/>
              <w:t xml:space="preserve">Người dùng tiến hành nhập </w:t>
            </w:r>
            <w:r>
              <w:rPr>
                <w:rFonts w:ascii="Times New Roman" w:hAnsi="Times New Roman" w:cs="Times New Roman"/>
                <w:noProof/>
                <w:sz w:val="26"/>
                <w:szCs w:val="26"/>
              </w:rPr>
              <w:t>thông tin</w:t>
            </w:r>
            <w:r w:rsidR="00F319D9">
              <w:rPr>
                <w:rFonts w:ascii="Times New Roman" w:hAnsi="Times New Roman" w:cs="Times New Roman"/>
                <w:noProof/>
                <w:sz w:val="26"/>
                <w:szCs w:val="26"/>
              </w:rPr>
              <w:t xml:space="preserve"> cần thiết</w:t>
            </w:r>
            <w:r>
              <w:rPr>
                <w:rFonts w:ascii="Times New Roman" w:hAnsi="Times New Roman" w:cs="Times New Roman"/>
                <w:noProof/>
                <w:sz w:val="26"/>
                <w:szCs w:val="26"/>
              </w:rPr>
              <w:t xml:space="preserve"> của bệnh nhân </w:t>
            </w:r>
            <w:r w:rsidR="00F319D9">
              <w:rPr>
                <w:rFonts w:ascii="Times New Roman" w:hAnsi="Times New Roman" w:cs="Times New Roman"/>
                <w:noProof/>
                <w:sz w:val="26"/>
                <w:szCs w:val="26"/>
              </w:rPr>
              <w:t>mà hệ thống yêu cầu</w:t>
            </w:r>
          </w:p>
          <w:p w14:paraId="7D352B99" w14:textId="77777777" w:rsidR="00F319D9" w:rsidRPr="00F319D9" w:rsidRDefault="00F319D9" w:rsidP="00B229E3">
            <w:pPr>
              <w:pStyle w:val="oancuaDanhsach"/>
              <w:numPr>
                <w:ilvl w:val="0"/>
                <w:numId w:val="12"/>
              </w:numPr>
              <w:spacing w:line="360" w:lineRule="auto"/>
              <w:rPr>
                <w:rFonts w:ascii="Times New Roman" w:hAnsi="Times New Roman" w:cs="Times New Roman"/>
                <w:noProof/>
                <w:sz w:val="26"/>
                <w:szCs w:val="26"/>
                <w:lang w:val="vi-VN"/>
              </w:rPr>
            </w:pPr>
            <w:r>
              <w:rPr>
                <w:rFonts w:ascii="Times New Roman" w:hAnsi="Times New Roman" w:cs="Times New Roman"/>
                <w:noProof/>
                <w:sz w:val="26"/>
                <w:szCs w:val="26"/>
              </w:rPr>
              <w:t>Người dùng lấy số hàng chờ cho mỗi phòng khám mà bệnh nhân có nhu cầu.</w:t>
            </w:r>
          </w:p>
          <w:p w14:paraId="6098D2E2" w14:textId="04247F91" w:rsidR="00F319D9" w:rsidRPr="00B229E3" w:rsidRDefault="00F319D9" w:rsidP="00B229E3">
            <w:pPr>
              <w:pStyle w:val="oancuaDanhsach"/>
              <w:numPr>
                <w:ilvl w:val="0"/>
                <w:numId w:val="12"/>
              </w:numPr>
              <w:spacing w:line="360" w:lineRule="auto"/>
              <w:rPr>
                <w:rFonts w:ascii="Times New Roman" w:hAnsi="Times New Roman" w:cs="Times New Roman"/>
                <w:noProof/>
                <w:sz w:val="26"/>
                <w:szCs w:val="26"/>
                <w:lang w:val="vi-VN"/>
              </w:rPr>
            </w:pPr>
            <w:r>
              <w:rPr>
                <w:rFonts w:ascii="Times New Roman" w:hAnsi="Times New Roman" w:cs="Times New Roman"/>
                <w:noProof/>
                <w:sz w:val="26"/>
                <w:szCs w:val="26"/>
              </w:rPr>
              <w:t>Người dùng nhấn nút lưu để lưu lại dữ liệu.</w:t>
            </w:r>
          </w:p>
        </w:tc>
      </w:tr>
      <w:tr w:rsidR="00B229E3" w:rsidRPr="007B14E4" w14:paraId="2C136689" w14:textId="77777777" w:rsidTr="00B229E3">
        <w:tc>
          <w:tcPr>
            <w:tcW w:w="2830" w:type="dxa"/>
            <w:tcBorders>
              <w:top w:val="single" w:sz="4" w:space="0" w:color="auto"/>
              <w:left w:val="single" w:sz="4" w:space="0" w:color="auto"/>
              <w:bottom w:val="single" w:sz="4" w:space="0" w:color="auto"/>
              <w:right w:val="single" w:sz="4" w:space="0" w:color="auto"/>
            </w:tcBorders>
            <w:hideMark/>
          </w:tcPr>
          <w:p w14:paraId="4600ADB4" w14:textId="77777777" w:rsidR="00B229E3" w:rsidRPr="008F3B38" w:rsidRDefault="00B229E3" w:rsidP="00B229E3">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lastRenderedPageBreak/>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23149E4C" w14:textId="5EE18AC2" w:rsidR="00B229E3" w:rsidRPr="00F319D9" w:rsidRDefault="00B229E3" w:rsidP="00F319D9">
            <w:pPr>
              <w:pStyle w:val="oancuaDanhsach"/>
              <w:numPr>
                <w:ilvl w:val="0"/>
                <w:numId w:val="14"/>
              </w:numPr>
              <w:rPr>
                <w:rFonts w:ascii="Times New Roman" w:hAnsi="Times New Roman" w:cs="Times New Roman"/>
                <w:noProof/>
                <w:sz w:val="26"/>
                <w:szCs w:val="26"/>
              </w:rPr>
            </w:pPr>
            <w:r w:rsidRPr="00F319D9">
              <w:rPr>
                <w:rFonts w:ascii="Times New Roman" w:hAnsi="Times New Roman" w:cs="Times New Roman"/>
                <w:noProof/>
                <w:sz w:val="26"/>
                <w:szCs w:val="26"/>
              </w:rPr>
              <w:t>Thông tin nhập thiếu:</w:t>
            </w:r>
          </w:p>
          <w:p w14:paraId="154A3FC8" w14:textId="77777777" w:rsidR="00B229E3" w:rsidRDefault="00B229E3" w:rsidP="00B229E3">
            <w:pPr>
              <w:rPr>
                <w:rFonts w:ascii="Times New Roman" w:hAnsi="Times New Roman" w:cs="Times New Roman"/>
                <w:noProof/>
                <w:sz w:val="26"/>
                <w:szCs w:val="26"/>
              </w:rPr>
            </w:pPr>
            <w:r>
              <w:rPr>
                <w:rFonts w:ascii="Times New Roman" w:hAnsi="Times New Roman" w:cs="Times New Roman"/>
                <w:noProof/>
                <w:sz w:val="26"/>
                <w:szCs w:val="26"/>
              </w:rPr>
              <w:t>Hệ thông sẽ hiển thị thông báo thông tin nào nhập còn thiếu</w:t>
            </w:r>
            <w:r w:rsidR="00F319D9">
              <w:rPr>
                <w:rFonts w:ascii="Times New Roman" w:hAnsi="Times New Roman" w:cs="Times New Roman"/>
                <w:noProof/>
                <w:sz w:val="26"/>
                <w:szCs w:val="26"/>
              </w:rPr>
              <w:t>.</w:t>
            </w:r>
          </w:p>
          <w:p w14:paraId="127C4D0D" w14:textId="77777777" w:rsidR="00F319D9" w:rsidRDefault="00F319D9" w:rsidP="00F319D9">
            <w:pPr>
              <w:pStyle w:val="oancuaDanhsach"/>
              <w:numPr>
                <w:ilvl w:val="0"/>
                <w:numId w:val="14"/>
              </w:numPr>
              <w:rPr>
                <w:rFonts w:ascii="Times New Roman" w:hAnsi="Times New Roman" w:cs="Times New Roman"/>
                <w:noProof/>
                <w:sz w:val="26"/>
                <w:szCs w:val="26"/>
              </w:rPr>
            </w:pPr>
            <w:r>
              <w:rPr>
                <w:rFonts w:ascii="Times New Roman" w:hAnsi="Times New Roman" w:cs="Times New Roman"/>
                <w:noProof/>
                <w:sz w:val="26"/>
                <w:szCs w:val="26"/>
              </w:rPr>
              <w:t>Thông báo chưa lấy số hàng chờ:</w:t>
            </w:r>
          </w:p>
          <w:p w14:paraId="69097D28" w14:textId="7C9522E5" w:rsidR="00F319D9" w:rsidRPr="00F319D9" w:rsidRDefault="00F319D9" w:rsidP="00F319D9">
            <w:pPr>
              <w:rPr>
                <w:rFonts w:ascii="Times New Roman" w:hAnsi="Times New Roman" w:cs="Times New Roman"/>
                <w:noProof/>
                <w:sz w:val="26"/>
                <w:szCs w:val="26"/>
              </w:rPr>
            </w:pPr>
            <w:r>
              <w:rPr>
                <w:rFonts w:ascii="Times New Roman" w:hAnsi="Times New Roman" w:cs="Times New Roman"/>
                <w:noProof/>
                <w:sz w:val="26"/>
                <w:szCs w:val="26"/>
              </w:rPr>
              <w:t>Hệ thông sẽ thông báo thông tin chưa lấy số hàng chờ cho bệnh nhân</w:t>
            </w:r>
          </w:p>
        </w:tc>
      </w:tr>
      <w:tr w:rsidR="00B229E3" w:rsidRPr="007B14E4" w14:paraId="765E0D39" w14:textId="77777777" w:rsidTr="00B229E3">
        <w:tc>
          <w:tcPr>
            <w:tcW w:w="2830" w:type="dxa"/>
            <w:tcBorders>
              <w:top w:val="single" w:sz="4" w:space="0" w:color="auto"/>
              <w:left w:val="single" w:sz="4" w:space="0" w:color="auto"/>
              <w:bottom w:val="single" w:sz="4" w:space="0" w:color="auto"/>
              <w:right w:val="single" w:sz="4" w:space="0" w:color="auto"/>
            </w:tcBorders>
            <w:hideMark/>
          </w:tcPr>
          <w:p w14:paraId="7F516B09" w14:textId="77777777" w:rsidR="00B229E3" w:rsidRPr="008F3B38" w:rsidRDefault="00B229E3" w:rsidP="00B229E3">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71842D3B" w14:textId="77777777" w:rsidR="00B229E3" w:rsidRPr="008F3B38" w:rsidRDefault="00B229E3" w:rsidP="00B229E3">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Người dùng đã đăng nhập vào hệ thống.</w:t>
            </w:r>
          </w:p>
          <w:p w14:paraId="76C81F1A" w14:textId="77777777" w:rsidR="00B229E3" w:rsidRPr="008F3B38" w:rsidRDefault="00B229E3" w:rsidP="00B229E3">
            <w:pPr>
              <w:rPr>
                <w:rFonts w:ascii="Times New Roman" w:hAnsi="Times New Roman" w:cs="Times New Roman"/>
                <w:noProof/>
                <w:sz w:val="26"/>
                <w:szCs w:val="26"/>
                <w:lang w:val="vi-VN"/>
              </w:rPr>
            </w:pPr>
          </w:p>
        </w:tc>
      </w:tr>
      <w:tr w:rsidR="00B229E3" w:rsidRPr="007B14E4" w14:paraId="35C65664" w14:textId="77777777" w:rsidTr="00B229E3">
        <w:tc>
          <w:tcPr>
            <w:tcW w:w="2830" w:type="dxa"/>
            <w:tcBorders>
              <w:top w:val="single" w:sz="4" w:space="0" w:color="auto"/>
              <w:left w:val="single" w:sz="4" w:space="0" w:color="auto"/>
              <w:bottom w:val="single" w:sz="4" w:space="0" w:color="auto"/>
              <w:right w:val="single" w:sz="4" w:space="0" w:color="auto"/>
            </w:tcBorders>
          </w:tcPr>
          <w:p w14:paraId="112E2963" w14:textId="77777777" w:rsidR="00B229E3" w:rsidRPr="008F3B38" w:rsidRDefault="00B229E3" w:rsidP="00B229E3">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32F6812C" w14:textId="7F80D7E2" w:rsidR="00B229E3" w:rsidRPr="00CC2B46" w:rsidRDefault="00B229E3" w:rsidP="00B229E3">
            <w:pPr>
              <w:rPr>
                <w:rFonts w:ascii="Times New Roman" w:hAnsi="Times New Roman" w:cs="Times New Roman"/>
                <w:noProof/>
                <w:sz w:val="26"/>
                <w:szCs w:val="26"/>
              </w:rPr>
            </w:pPr>
            <w:r>
              <w:rPr>
                <w:rFonts w:ascii="Times New Roman" w:hAnsi="Times New Roman" w:cs="Times New Roman"/>
                <w:noProof/>
                <w:sz w:val="26"/>
                <w:szCs w:val="26"/>
              </w:rPr>
              <w:t xml:space="preserve">Thông báo </w:t>
            </w:r>
            <w:r w:rsidR="00F319D9">
              <w:rPr>
                <w:rFonts w:ascii="Times New Roman" w:hAnsi="Times New Roman" w:cs="Times New Roman"/>
                <w:noProof/>
                <w:sz w:val="26"/>
                <w:szCs w:val="26"/>
              </w:rPr>
              <w:t>lưu thành công và thông tin bệnh nhân mới được lưu được cập nhật lên trên danh sách trên màng hình.</w:t>
            </w:r>
          </w:p>
        </w:tc>
      </w:tr>
    </w:tbl>
    <w:p w14:paraId="1218B95B" w14:textId="598B914D" w:rsidR="00B229E3" w:rsidRDefault="00B229E3">
      <w:pPr>
        <w:rPr>
          <w:rFonts w:ascii="Times New Roman" w:hAnsi="Times New Roman" w:cs="Times New Roman"/>
          <w:b/>
          <w:noProof/>
          <w:sz w:val="26"/>
          <w:szCs w:val="26"/>
        </w:rPr>
      </w:pPr>
    </w:p>
    <w:p w14:paraId="5A522E7B" w14:textId="0411427D" w:rsidR="00B229E3" w:rsidRDefault="00F319D9">
      <w:pPr>
        <w:rPr>
          <w:rFonts w:ascii="Times New Roman" w:hAnsi="Times New Roman" w:cs="Times New Roman"/>
          <w:b/>
          <w:noProof/>
          <w:sz w:val="26"/>
          <w:szCs w:val="26"/>
        </w:rPr>
      </w:pPr>
      <w:r>
        <w:rPr>
          <w:rFonts w:ascii="Times New Roman" w:hAnsi="Times New Roman" w:cs="Times New Roman"/>
          <w:b/>
          <w:noProof/>
          <w:sz w:val="26"/>
          <w:szCs w:val="26"/>
        </w:rPr>
        <w:t>7 - L</w:t>
      </w:r>
      <w:r w:rsidRPr="00F319D9">
        <w:rPr>
          <w:rFonts w:ascii="Times New Roman" w:hAnsi="Times New Roman" w:cs="Times New Roman"/>
          <w:b/>
          <w:noProof/>
          <w:sz w:val="26"/>
          <w:szCs w:val="26"/>
        </w:rPr>
        <w:t>ập phiếu khám bệnh</w:t>
      </w:r>
    </w:p>
    <w:tbl>
      <w:tblPr>
        <w:tblStyle w:val="LiBang"/>
        <w:tblW w:w="0" w:type="auto"/>
        <w:tblLook w:val="04A0" w:firstRow="1" w:lastRow="0" w:firstColumn="1" w:lastColumn="0" w:noHBand="0" w:noVBand="1"/>
      </w:tblPr>
      <w:tblGrid>
        <w:gridCol w:w="2830"/>
        <w:gridCol w:w="6186"/>
      </w:tblGrid>
      <w:tr w:rsidR="00F319D9" w:rsidRPr="007B14E4" w14:paraId="30136BEF"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6CDFA1E4" w14:textId="77777777" w:rsidR="00F319D9" w:rsidRPr="008F3B38" w:rsidRDefault="00F319D9" w:rsidP="0047417A">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5A52A867" w14:textId="59B03CF0" w:rsidR="00F319D9" w:rsidRPr="00F319D9" w:rsidRDefault="00F319D9" w:rsidP="0047417A">
            <w:pPr>
              <w:rPr>
                <w:rFonts w:ascii="Times New Roman" w:hAnsi="Times New Roman" w:cs="Times New Roman"/>
                <w:noProof/>
                <w:sz w:val="26"/>
                <w:szCs w:val="26"/>
              </w:rPr>
            </w:pPr>
            <w:r w:rsidRPr="008F3B38">
              <w:rPr>
                <w:rFonts w:ascii="Times New Roman" w:hAnsi="Times New Roman" w:cs="Times New Roman"/>
                <w:noProof/>
                <w:sz w:val="26"/>
                <w:szCs w:val="26"/>
                <w:lang w:val="vi-VN"/>
              </w:rPr>
              <w:t xml:space="preserve">Use case bắt đầu khi người dùng </w:t>
            </w:r>
            <w:r>
              <w:rPr>
                <w:rFonts w:ascii="Times New Roman" w:hAnsi="Times New Roman" w:cs="Times New Roman"/>
                <w:noProof/>
                <w:sz w:val="26"/>
                <w:szCs w:val="26"/>
              </w:rPr>
              <w:t>là bác sĩ thực hiện yêu cầu vào nghiệp vụ. Hệ thống sẽ xử lý yêu cầu người dùng là bác sĩ</w:t>
            </w:r>
          </w:p>
        </w:tc>
      </w:tr>
      <w:tr w:rsidR="00F319D9" w:rsidRPr="007B14E4" w14:paraId="56B992D0" w14:textId="77777777" w:rsidTr="0047417A">
        <w:trPr>
          <w:trHeight w:val="665"/>
        </w:trPr>
        <w:tc>
          <w:tcPr>
            <w:tcW w:w="2830" w:type="dxa"/>
            <w:tcBorders>
              <w:top w:val="single" w:sz="4" w:space="0" w:color="auto"/>
              <w:left w:val="single" w:sz="4" w:space="0" w:color="auto"/>
              <w:bottom w:val="single" w:sz="4" w:space="0" w:color="auto"/>
              <w:right w:val="single" w:sz="4" w:space="0" w:color="auto"/>
            </w:tcBorders>
            <w:hideMark/>
          </w:tcPr>
          <w:p w14:paraId="7420749B" w14:textId="77777777" w:rsidR="00F319D9" w:rsidRPr="008F3B38" w:rsidRDefault="00F319D9" w:rsidP="0047417A">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1C2654C6" w14:textId="4C418518" w:rsidR="00F319D9" w:rsidRPr="00F319D9" w:rsidRDefault="00F319D9" w:rsidP="00F319D9">
            <w:pPr>
              <w:pStyle w:val="oancuaDanhsach"/>
              <w:numPr>
                <w:ilvl w:val="0"/>
                <w:numId w:val="15"/>
              </w:numPr>
              <w:spacing w:line="360" w:lineRule="auto"/>
              <w:rPr>
                <w:rFonts w:ascii="Times New Roman" w:hAnsi="Times New Roman" w:cs="Times New Roman"/>
                <w:noProof/>
                <w:sz w:val="26"/>
                <w:szCs w:val="26"/>
                <w:lang w:val="vi-VN"/>
              </w:rPr>
            </w:pPr>
            <w:r w:rsidRPr="00F319D9">
              <w:rPr>
                <w:rFonts w:ascii="Times New Roman" w:hAnsi="Times New Roman" w:cs="Times New Roman"/>
                <w:noProof/>
                <w:sz w:val="26"/>
                <w:szCs w:val="26"/>
              </w:rPr>
              <w:t xml:space="preserve">Người </w:t>
            </w:r>
            <w:r w:rsidRPr="00B229E3">
              <w:rPr>
                <w:rFonts w:ascii="Times New Roman" w:hAnsi="Times New Roman" w:cs="Times New Roman"/>
                <w:noProof/>
                <w:sz w:val="26"/>
                <w:szCs w:val="26"/>
              </w:rPr>
              <w:t>dùng nhấ</w:t>
            </w:r>
            <w:r>
              <w:rPr>
                <w:rFonts w:ascii="Times New Roman" w:hAnsi="Times New Roman" w:cs="Times New Roman"/>
                <w:noProof/>
                <w:sz w:val="26"/>
                <w:szCs w:val="26"/>
              </w:rPr>
              <w:t>n</w:t>
            </w:r>
            <w:r w:rsidRPr="00B229E3">
              <w:rPr>
                <w:rFonts w:ascii="Times New Roman" w:hAnsi="Times New Roman" w:cs="Times New Roman"/>
                <w:noProof/>
                <w:sz w:val="26"/>
                <w:szCs w:val="26"/>
              </w:rPr>
              <w:t xml:space="preserve"> vào nút vào nghiệp vụ trên form trang cá nhân</w:t>
            </w:r>
            <w:r w:rsidRPr="00F319D9">
              <w:rPr>
                <w:rFonts w:ascii="Times New Roman" w:hAnsi="Times New Roman" w:cs="Times New Roman"/>
                <w:noProof/>
                <w:sz w:val="26"/>
                <w:szCs w:val="26"/>
              </w:rPr>
              <w:t>.</w:t>
            </w:r>
          </w:p>
          <w:p w14:paraId="23B9FDE3" w14:textId="77777777" w:rsidR="00F319D9" w:rsidRDefault="00F319D9" w:rsidP="00F319D9">
            <w:pPr>
              <w:pStyle w:val="oancuaDanhsach"/>
              <w:numPr>
                <w:ilvl w:val="0"/>
                <w:numId w:val="15"/>
              </w:numPr>
              <w:spacing w:line="360" w:lineRule="auto"/>
              <w:rPr>
                <w:rFonts w:ascii="Times New Roman" w:hAnsi="Times New Roman" w:cs="Times New Roman"/>
                <w:noProof/>
                <w:sz w:val="26"/>
                <w:szCs w:val="26"/>
              </w:rPr>
            </w:pPr>
            <w:r>
              <w:rPr>
                <w:rFonts w:ascii="Times New Roman" w:hAnsi="Times New Roman" w:cs="Times New Roman"/>
                <w:noProof/>
                <w:sz w:val="26"/>
                <w:szCs w:val="26"/>
              </w:rPr>
              <w:t>Người dùng nhấn vào bệnh nhân đang được phục vụ khám bệnh để tải thông tin lên ứng dụng.</w:t>
            </w:r>
          </w:p>
          <w:p w14:paraId="08B9F973" w14:textId="77777777" w:rsidR="00F319D9" w:rsidRDefault="00F319D9" w:rsidP="00F319D9">
            <w:pPr>
              <w:pStyle w:val="oancuaDanhsach"/>
              <w:numPr>
                <w:ilvl w:val="0"/>
                <w:numId w:val="15"/>
              </w:numPr>
              <w:spacing w:line="360" w:lineRule="auto"/>
              <w:rPr>
                <w:rFonts w:ascii="Times New Roman" w:hAnsi="Times New Roman" w:cs="Times New Roman"/>
                <w:noProof/>
                <w:sz w:val="26"/>
                <w:szCs w:val="26"/>
              </w:rPr>
            </w:pPr>
            <w:r>
              <w:rPr>
                <w:rFonts w:ascii="Times New Roman" w:hAnsi="Times New Roman" w:cs="Times New Roman"/>
                <w:noProof/>
                <w:sz w:val="26"/>
                <w:szCs w:val="26"/>
              </w:rPr>
              <w:t>Bác sĩ tiến hành điền thông tin cần thiết vào phiếu khám.</w:t>
            </w:r>
          </w:p>
          <w:p w14:paraId="058EEA27" w14:textId="1A9F6B98" w:rsidR="00F319D9" w:rsidRPr="00F319D9" w:rsidRDefault="00F319D9" w:rsidP="00F319D9">
            <w:pPr>
              <w:pStyle w:val="oancuaDanhsach"/>
              <w:numPr>
                <w:ilvl w:val="0"/>
                <w:numId w:val="15"/>
              </w:numPr>
              <w:spacing w:line="360" w:lineRule="auto"/>
              <w:rPr>
                <w:rFonts w:ascii="Times New Roman" w:hAnsi="Times New Roman" w:cs="Times New Roman"/>
                <w:noProof/>
                <w:sz w:val="26"/>
                <w:szCs w:val="26"/>
              </w:rPr>
            </w:pPr>
            <w:r>
              <w:rPr>
                <w:rFonts w:ascii="Times New Roman" w:hAnsi="Times New Roman" w:cs="Times New Roman"/>
                <w:noProof/>
                <w:sz w:val="26"/>
                <w:szCs w:val="26"/>
              </w:rPr>
              <w:t>Bác sĩ nhấn nút lưu để lưu lại thông tin phiếu khám</w:t>
            </w:r>
          </w:p>
        </w:tc>
      </w:tr>
      <w:tr w:rsidR="00F319D9" w:rsidRPr="007B14E4" w14:paraId="5E4861DD"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28421BB1" w14:textId="77777777" w:rsidR="00F319D9" w:rsidRPr="008F3B38" w:rsidRDefault="00F319D9" w:rsidP="0047417A">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0B2D1EE2" w14:textId="58AA29E0" w:rsidR="00F319D9" w:rsidRPr="00B229E3" w:rsidRDefault="00F319D9" w:rsidP="006E6658">
            <w:pPr>
              <w:pStyle w:val="oancuaDanhsach"/>
              <w:numPr>
                <w:ilvl w:val="0"/>
                <w:numId w:val="16"/>
              </w:numPr>
              <w:ind w:left="748"/>
              <w:rPr>
                <w:rFonts w:ascii="Times New Roman" w:hAnsi="Times New Roman" w:cs="Times New Roman"/>
                <w:noProof/>
                <w:sz w:val="26"/>
                <w:szCs w:val="26"/>
              </w:rPr>
            </w:pPr>
            <w:r w:rsidRPr="00B229E3">
              <w:rPr>
                <w:rFonts w:ascii="Times New Roman" w:hAnsi="Times New Roman" w:cs="Times New Roman"/>
                <w:noProof/>
                <w:sz w:val="26"/>
                <w:szCs w:val="26"/>
              </w:rPr>
              <w:t>Thông tin nhập thiếu:</w:t>
            </w:r>
          </w:p>
          <w:p w14:paraId="5D0685D0" w14:textId="77777777" w:rsidR="00F319D9" w:rsidRPr="00CC2B46" w:rsidRDefault="00F319D9" w:rsidP="0047417A">
            <w:pPr>
              <w:rPr>
                <w:rFonts w:ascii="Times New Roman" w:hAnsi="Times New Roman" w:cs="Times New Roman"/>
                <w:noProof/>
                <w:sz w:val="26"/>
                <w:szCs w:val="26"/>
              </w:rPr>
            </w:pPr>
            <w:r>
              <w:rPr>
                <w:rFonts w:ascii="Times New Roman" w:hAnsi="Times New Roman" w:cs="Times New Roman"/>
                <w:noProof/>
                <w:sz w:val="26"/>
                <w:szCs w:val="26"/>
              </w:rPr>
              <w:t>Hệ thông sẽ hiển thị thông báo thông tin nào nhập còn thiếu</w:t>
            </w:r>
          </w:p>
        </w:tc>
      </w:tr>
      <w:tr w:rsidR="00F319D9" w:rsidRPr="007B14E4" w14:paraId="52A7013E"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19DF4B4E" w14:textId="77777777" w:rsidR="00F319D9" w:rsidRPr="008F3B38" w:rsidRDefault="00F319D9" w:rsidP="0047417A">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2658B805" w14:textId="77777777" w:rsidR="00F319D9" w:rsidRPr="008F3B38" w:rsidRDefault="00F319D9" w:rsidP="0047417A">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Người dùng đã đăng nhập vào hệ thống.</w:t>
            </w:r>
          </w:p>
          <w:p w14:paraId="349852A3" w14:textId="77777777" w:rsidR="00F319D9" w:rsidRPr="008F3B38" w:rsidRDefault="00F319D9" w:rsidP="0047417A">
            <w:pPr>
              <w:rPr>
                <w:rFonts w:ascii="Times New Roman" w:hAnsi="Times New Roman" w:cs="Times New Roman"/>
                <w:noProof/>
                <w:sz w:val="26"/>
                <w:szCs w:val="26"/>
                <w:lang w:val="vi-VN"/>
              </w:rPr>
            </w:pPr>
          </w:p>
        </w:tc>
      </w:tr>
      <w:tr w:rsidR="00F319D9" w:rsidRPr="007B14E4" w14:paraId="7767663D" w14:textId="77777777" w:rsidTr="0047417A">
        <w:tc>
          <w:tcPr>
            <w:tcW w:w="2830" w:type="dxa"/>
            <w:tcBorders>
              <w:top w:val="single" w:sz="4" w:space="0" w:color="auto"/>
              <w:left w:val="single" w:sz="4" w:space="0" w:color="auto"/>
              <w:bottom w:val="single" w:sz="4" w:space="0" w:color="auto"/>
              <w:right w:val="single" w:sz="4" w:space="0" w:color="auto"/>
            </w:tcBorders>
          </w:tcPr>
          <w:p w14:paraId="6BE7930B" w14:textId="77777777" w:rsidR="00F319D9" w:rsidRPr="008F3B38" w:rsidRDefault="00F319D9" w:rsidP="0047417A">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2E00FFF0" w14:textId="56EDEDEA" w:rsidR="00F319D9" w:rsidRPr="00CC2B46" w:rsidRDefault="00F319D9" w:rsidP="0047417A">
            <w:pPr>
              <w:rPr>
                <w:rFonts w:ascii="Times New Roman" w:hAnsi="Times New Roman" w:cs="Times New Roman"/>
                <w:noProof/>
                <w:sz w:val="26"/>
                <w:szCs w:val="26"/>
              </w:rPr>
            </w:pPr>
            <w:r>
              <w:rPr>
                <w:rFonts w:ascii="Times New Roman" w:hAnsi="Times New Roman" w:cs="Times New Roman"/>
                <w:noProof/>
                <w:sz w:val="26"/>
                <w:szCs w:val="26"/>
              </w:rPr>
              <w:t xml:space="preserve">Thông báo </w:t>
            </w:r>
            <w:r w:rsidR="006E6658">
              <w:rPr>
                <w:rFonts w:ascii="Times New Roman" w:hAnsi="Times New Roman" w:cs="Times New Roman"/>
                <w:noProof/>
                <w:sz w:val="26"/>
                <w:szCs w:val="26"/>
              </w:rPr>
              <w:t>bác sĩ</w:t>
            </w:r>
            <w:r>
              <w:rPr>
                <w:rFonts w:ascii="Times New Roman" w:hAnsi="Times New Roman" w:cs="Times New Roman"/>
                <w:noProof/>
                <w:sz w:val="26"/>
                <w:szCs w:val="26"/>
              </w:rPr>
              <w:t xml:space="preserve"> </w:t>
            </w:r>
            <w:r w:rsidR="006E6658">
              <w:rPr>
                <w:rFonts w:ascii="Times New Roman" w:hAnsi="Times New Roman" w:cs="Times New Roman"/>
                <w:noProof/>
                <w:sz w:val="26"/>
                <w:szCs w:val="26"/>
              </w:rPr>
              <w:t>lưu</w:t>
            </w:r>
            <w:r>
              <w:rPr>
                <w:rFonts w:ascii="Times New Roman" w:hAnsi="Times New Roman" w:cs="Times New Roman"/>
                <w:noProof/>
                <w:sz w:val="26"/>
                <w:szCs w:val="26"/>
              </w:rPr>
              <w:t xml:space="preserve"> </w:t>
            </w:r>
            <w:r w:rsidR="006E6658">
              <w:rPr>
                <w:rFonts w:ascii="Times New Roman" w:hAnsi="Times New Roman" w:cs="Times New Roman"/>
                <w:noProof/>
                <w:sz w:val="26"/>
                <w:szCs w:val="26"/>
              </w:rPr>
              <w:t>thành công</w:t>
            </w:r>
          </w:p>
        </w:tc>
      </w:tr>
    </w:tbl>
    <w:p w14:paraId="25307613" w14:textId="00CD1589" w:rsidR="00F319D9" w:rsidRDefault="00F319D9">
      <w:pPr>
        <w:rPr>
          <w:rFonts w:ascii="Times New Roman" w:hAnsi="Times New Roman" w:cs="Times New Roman"/>
          <w:b/>
          <w:noProof/>
          <w:sz w:val="26"/>
          <w:szCs w:val="26"/>
        </w:rPr>
      </w:pPr>
    </w:p>
    <w:p w14:paraId="56BFCEFB" w14:textId="426C1CDF" w:rsidR="006E6658" w:rsidRDefault="006E6658">
      <w:pPr>
        <w:rPr>
          <w:rFonts w:ascii="Times New Roman" w:hAnsi="Times New Roman" w:cs="Times New Roman"/>
          <w:b/>
          <w:noProof/>
          <w:sz w:val="26"/>
          <w:szCs w:val="26"/>
        </w:rPr>
      </w:pPr>
      <w:r>
        <w:rPr>
          <w:rFonts w:ascii="Times New Roman" w:hAnsi="Times New Roman" w:cs="Times New Roman"/>
          <w:b/>
          <w:noProof/>
          <w:sz w:val="26"/>
          <w:szCs w:val="26"/>
        </w:rPr>
        <w:lastRenderedPageBreak/>
        <w:t xml:space="preserve">8 - </w:t>
      </w:r>
      <w:r w:rsidRPr="006E6658">
        <w:rPr>
          <w:rFonts w:ascii="Times New Roman" w:hAnsi="Times New Roman" w:cs="Times New Roman"/>
          <w:b/>
          <w:noProof/>
          <w:sz w:val="26"/>
          <w:szCs w:val="26"/>
        </w:rPr>
        <w:t>lập chi tiết đơn thuốc</w:t>
      </w:r>
    </w:p>
    <w:p w14:paraId="06C91CE5" w14:textId="363D17E8" w:rsidR="00B229E3" w:rsidRDefault="00D03FC3">
      <w:pPr>
        <w:rPr>
          <w:rFonts w:ascii="Times New Roman" w:hAnsi="Times New Roman" w:cs="Times New Roman"/>
          <w:b/>
          <w:noProof/>
          <w:sz w:val="26"/>
          <w:szCs w:val="26"/>
        </w:rPr>
      </w:pPr>
      <w:r>
        <w:rPr>
          <w:rFonts w:ascii="Times New Roman" w:hAnsi="Times New Roman" w:cs="Times New Roman"/>
          <w:b/>
          <w:noProof/>
          <w:sz w:val="26"/>
          <w:szCs w:val="26"/>
        </w:rPr>
        <w:t>+ thêm loại thuốc</w:t>
      </w:r>
    </w:p>
    <w:tbl>
      <w:tblPr>
        <w:tblStyle w:val="LiBang"/>
        <w:tblW w:w="0" w:type="auto"/>
        <w:tblLook w:val="04A0" w:firstRow="1" w:lastRow="0" w:firstColumn="1" w:lastColumn="0" w:noHBand="0" w:noVBand="1"/>
      </w:tblPr>
      <w:tblGrid>
        <w:gridCol w:w="2830"/>
        <w:gridCol w:w="6186"/>
      </w:tblGrid>
      <w:tr w:rsidR="00D03FC3" w:rsidRPr="007B14E4" w14:paraId="1164C919"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6550F11B" w14:textId="77777777" w:rsidR="00D03FC3" w:rsidRPr="00D03FC3" w:rsidRDefault="00D03FC3" w:rsidP="0047417A">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6D3E7D96" w14:textId="19FC22A5" w:rsidR="00D03FC3" w:rsidRPr="00D03FC3" w:rsidRDefault="00D03FC3" w:rsidP="0047417A">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 xml:space="preserve">Use case bắt đầu khi người dùng chọn thực hiện thêm </w:t>
            </w:r>
            <w:r>
              <w:rPr>
                <w:rFonts w:ascii="Times New Roman" w:hAnsi="Times New Roman" w:cs="Times New Roman"/>
                <w:noProof/>
                <w:sz w:val="26"/>
                <w:szCs w:val="26"/>
              </w:rPr>
              <w:t>loại thuốc vào toa thuốc</w:t>
            </w:r>
            <w:r w:rsidRPr="00D03FC3">
              <w:rPr>
                <w:rFonts w:ascii="Times New Roman" w:hAnsi="Times New Roman" w:cs="Times New Roman"/>
                <w:noProof/>
                <w:sz w:val="26"/>
                <w:szCs w:val="26"/>
                <w:lang w:val="vi-VN"/>
              </w:rPr>
              <w:t xml:space="preserve">. Hệ thống sẽ xử lý yêu cầu thêm </w:t>
            </w:r>
            <w:r>
              <w:rPr>
                <w:rFonts w:ascii="Times New Roman" w:hAnsi="Times New Roman" w:cs="Times New Roman"/>
                <w:noProof/>
                <w:sz w:val="26"/>
                <w:szCs w:val="26"/>
              </w:rPr>
              <w:t>loại thuốc</w:t>
            </w:r>
            <w:r w:rsidRPr="00D03FC3">
              <w:rPr>
                <w:rFonts w:ascii="Times New Roman" w:hAnsi="Times New Roman" w:cs="Times New Roman"/>
                <w:noProof/>
                <w:sz w:val="26"/>
                <w:szCs w:val="26"/>
                <w:lang w:val="vi-VN"/>
              </w:rPr>
              <w:t xml:space="preserve"> của người dùng.</w:t>
            </w:r>
          </w:p>
        </w:tc>
      </w:tr>
      <w:tr w:rsidR="00D03FC3" w:rsidRPr="007B14E4" w14:paraId="4D616DCC"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6283833F" w14:textId="77777777" w:rsidR="00D03FC3" w:rsidRPr="00D03FC3" w:rsidRDefault="00D03FC3" w:rsidP="0047417A">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6A4EE672" w14:textId="20D2E8AB" w:rsidR="00D03FC3" w:rsidRPr="00D03FC3" w:rsidRDefault="00D03FC3" w:rsidP="0047417A">
            <w:pPr>
              <w:rPr>
                <w:rFonts w:ascii="Times New Roman" w:hAnsi="Times New Roman" w:cs="Times New Roman"/>
                <w:noProof/>
                <w:sz w:val="26"/>
                <w:szCs w:val="26"/>
              </w:rPr>
            </w:pPr>
            <w:r w:rsidRPr="00D03FC3">
              <w:rPr>
                <w:rFonts w:ascii="Times New Roman" w:hAnsi="Times New Roman" w:cs="Times New Roman"/>
                <w:noProof/>
                <w:sz w:val="26"/>
                <w:szCs w:val="26"/>
                <w:lang w:val="vi-VN"/>
              </w:rPr>
              <w:t>1. Vào</w:t>
            </w:r>
            <w:r>
              <w:rPr>
                <w:rFonts w:ascii="Times New Roman" w:hAnsi="Times New Roman" w:cs="Times New Roman"/>
                <w:noProof/>
                <w:sz w:val="26"/>
                <w:szCs w:val="26"/>
              </w:rPr>
              <w:t xml:space="preserve"> chức năng lập phiếu khám</w:t>
            </w:r>
          </w:p>
          <w:p w14:paraId="6FEB8618" w14:textId="32B4A431" w:rsidR="00D03FC3" w:rsidRPr="00D03FC3" w:rsidRDefault="00D03FC3" w:rsidP="0047417A">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2. </w:t>
            </w:r>
            <w:r>
              <w:rPr>
                <w:rFonts w:ascii="Times New Roman" w:hAnsi="Times New Roman" w:cs="Times New Roman"/>
                <w:noProof/>
                <w:sz w:val="26"/>
                <w:szCs w:val="26"/>
              </w:rPr>
              <w:t>Người dùng nhấn vào nút thêm đơn thuốc.</w:t>
            </w:r>
          </w:p>
          <w:p w14:paraId="39842906" w14:textId="6CBC3BCE" w:rsidR="00D03FC3" w:rsidRPr="00D03FC3" w:rsidRDefault="00D03FC3" w:rsidP="0047417A">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3. Hệ thống </w:t>
            </w:r>
            <w:r>
              <w:rPr>
                <w:rFonts w:ascii="Times New Roman" w:hAnsi="Times New Roman" w:cs="Times New Roman"/>
                <w:noProof/>
                <w:sz w:val="26"/>
                <w:szCs w:val="26"/>
              </w:rPr>
              <w:t>sẽ hiện form thêm thông tin toa thuốc khám</w:t>
            </w:r>
          </w:p>
          <w:p w14:paraId="1E26B102" w14:textId="2E1979B6" w:rsidR="00D03FC3" w:rsidRPr="00D03FC3" w:rsidRDefault="00D03FC3" w:rsidP="0047417A">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4. </w:t>
            </w:r>
            <w:r>
              <w:rPr>
                <w:rFonts w:ascii="Times New Roman" w:hAnsi="Times New Roman" w:cs="Times New Roman"/>
                <w:noProof/>
                <w:sz w:val="26"/>
                <w:szCs w:val="26"/>
              </w:rPr>
              <w:t>Người dùng nhập thông tin loại thuốc cần thiết sau đó nhất nút lưu</w:t>
            </w:r>
          </w:p>
        </w:tc>
      </w:tr>
      <w:tr w:rsidR="00D03FC3" w:rsidRPr="007B14E4" w14:paraId="28412E52"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2DBDFD4F" w14:textId="77777777" w:rsidR="00D03FC3" w:rsidRPr="00D03FC3" w:rsidRDefault="00D03FC3" w:rsidP="0047417A">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6CAB7D23" w14:textId="3E66F397" w:rsidR="00D03FC3" w:rsidRPr="00D03FC3" w:rsidRDefault="00D03FC3" w:rsidP="0047417A">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1. Thông tin không hợp lệ</w:t>
            </w:r>
            <w:r w:rsidR="00243942">
              <w:rPr>
                <w:rFonts w:ascii="Times New Roman" w:hAnsi="Times New Roman" w:cs="Times New Roman"/>
                <w:noProof/>
                <w:sz w:val="26"/>
                <w:szCs w:val="26"/>
              </w:rPr>
              <w:t xml:space="preserve"> hoặc điền thiếu</w:t>
            </w:r>
            <w:r w:rsidRPr="00D03FC3">
              <w:rPr>
                <w:rFonts w:ascii="Times New Roman" w:hAnsi="Times New Roman" w:cs="Times New Roman"/>
                <w:noProof/>
                <w:sz w:val="26"/>
                <w:szCs w:val="26"/>
                <w:lang w:val="vi-VN"/>
              </w:rPr>
              <w:t>:</w:t>
            </w:r>
          </w:p>
          <w:p w14:paraId="56A237BD" w14:textId="19D8B5FF" w:rsidR="00D03FC3" w:rsidRPr="00243942" w:rsidRDefault="00D03FC3" w:rsidP="0047417A">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 Hệ thống hiển thị thông báo </w:t>
            </w:r>
            <w:r w:rsidR="00243942">
              <w:rPr>
                <w:rFonts w:ascii="Times New Roman" w:hAnsi="Times New Roman" w:cs="Times New Roman"/>
                <w:noProof/>
                <w:sz w:val="26"/>
                <w:szCs w:val="26"/>
              </w:rPr>
              <w:t>tại vị trí không hợp lệ hoặc thiếu</w:t>
            </w:r>
          </w:p>
        </w:tc>
      </w:tr>
      <w:tr w:rsidR="00D03FC3" w:rsidRPr="007B14E4" w14:paraId="40EF838D"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679ABF67" w14:textId="77777777" w:rsidR="00D03FC3" w:rsidRPr="00D03FC3" w:rsidRDefault="00D03FC3" w:rsidP="0047417A">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36ADB46D" w14:textId="3248D009" w:rsidR="00D03FC3" w:rsidRPr="00243942" w:rsidRDefault="00D03FC3" w:rsidP="0047417A">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Người dùng đã đăng nhập vào hệ thống và </w:t>
            </w:r>
            <w:r w:rsidR="00243942">
              <w:rPr>
                <w:rFonts w:ascii="Times New Roman" w:hAnsi="Times New Roman" w:cs="Times New Roman"/>
                <w:noProof/>
                <w:sz w:val="26"/>
                <w:szCs w:val="26"/>
              </w:rPr>
              <w:t>đó là bác sĩ</w:t>
            </w:r>
          </w:p>
        </w:tc>
      </w:tr>
      <w:tr w:rsidR="00D03FC3" w:rsidRPr="007B14E4" w14:paraId="502831CD" w14:textId="77777777" w:rsidTr="0047417A">
        <w:tc>
          <w:tcPr>
            <w:tcW w:w="2830" w:type="dxa"/>
            <w:tcBorders>
              <w:top w:val="single" w:sz="4" w:space="0" w:color="auto"/>
              <w:left w:val="single" w:sz="4" w:space="0" w:color="auto"/>
              <w:bottom w:val="single" w:sz="4" w:space="0" w:color="auto"/>
              <w:right w:val="single" w:sz="4" w:space="0" w:color="auto"/>
            </w:tcBorders>
          </w:tcPr>
          <w:p w14:paraId="3F969CC7" w14:textId="77777777" w:rsidR="00D03FC3" w:rsidRPr="00D03FC3" w:rsidRDefault="00D03FC3" w:rsidP="0047417A">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10094EFE" w14:textId="1DDD65FE" w:rsidR="00D03FC3" w:rsidRPr="00243942" w:rsidRDefault="00D03FC3" w:rsidP="0047417A">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Người dùng thêm thông tin </w:t>
            </w:r>
            <w:r w:rsidR="00243942">
              <w:rPr>
                <w:rFonts w:ascii="Times New Roman" w:hAnsi="Times New Roman" w:cs="Times New Roman"/>
                <w:noProof/>
                <w:sz w:val="26"/>
                <w:szCs w:val="26"/>
              </w:rPr>
              <w:t>loại thuốc</w:t>
            </w:r>
            <w:r w:rsidRPr="00D03FC3">
              <w:rPr>
                <w:rFonts w:ascii="Times New Roman" w:hAnsi="Times New Roman" w:cs="Times New Roman"/>
                <w:noProof/>
                <w:sz w:val="26"/>
                <w:szCs w:val="26"/>
                <w:lang w:val="vi-VN"/>
              </w:rPr>
              <w:t xml:space="preserve"> thành công vào </w:t>
            </w:r>
            <w:r w:rsidR="00243942">
              <w:rPr>
                <w:rFonts w:ascii="Times New Roman" w:hAnsi="Times New Roman" w:cs="Times New Roman"/>
                <w:noProof/>
                <w:sz w:val="26"/>
                <w:szCs w:val="26"/>
              </w:rPr>
              <w:t>toa thuốc</w:t>
            </w:r>
          </w:p>
        </w:tc>
      </w:tr>
    </w:tbl>
    <w:p w14:paraId="60CAF61F" w14:textId="0DAEE1B8" w:rsidR="00D03FC3" w:rsidRDefault="00D03FC3">
      <w:pPr>
        <w:rPr>
          <w:rFonts w:ascii="Times New Roman" w:hAnsi="Times New Roman" w:cs="Times New Roman"/>
          <w:b/>
          <w:noProof/>
          <w:sz w:val="26"/>
          <w:szCs w:val="26"/>
        </w:rPr>
      </w:pPr>
    </w:p>
    <w:p w14:paraId="091614EE" w14:textId="3C5CA602" w:rsidR="00E76218" w:rsidRDefault="00E76218">
      <w:pPr>
        <w:rPr>
          <w:rFonts w:ascii="Times New Roman" w:hAnsi="Times New Roman" w:cs="Times New Roman"/>
          <w:b/>
          <w:noProof/>
          <w:sz w:val="26"/>
          <w:szCs w:val="26"/>
        </w:rPr>
      </w:pPr>
      <w:r>
        <w:rPr>
          <w:rFonts w:ascii="Times New Roman" w:hAnsi="Times New Roman" w:cs="Times New Roman"/>
          <w:b/>
          <w:noProof/>
          <w:sz w:val="26"/>
          <w:szCs w:val="26"/>
        </w:rPr>
        <w:t>+ sửa loại thuốc</w:t>
      </w:r>
    </w:p>
    <w:tbl>
      <w:tblPr>
        <w:tblStyle w:val="LiBang"/>
        <w:tblW w:w="0" w:type="auto"/>
        <w:tblLook w:val="04A0" w:firstRow="1" w:lastRow="0" w:firstColumn="1" w:lastColumn="0" w:noHBand="0" w:noVBand="1"/>
      </w:tblPr>
      <w:tblGrid>
        <w:gridCol w:w="2830"/>
        <w:gridCol w:w="6186"/>
      </w:tblGrid>
      <w:tr w:rsidR="00E76218" w:rsidRPr="00E76218" w14:paraId="79845DCB"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3F46F4C9" w14:textId="77777777" w:rsidR="00E76218" w:rsidRPr="00E76218" w:rsidRDefault="00E76218"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2029AAA6" w14:textId="4513FC7C" w:rsidR="00E76218" w:rsidRPr="00E76218" w:rsidRDefault="00E76218"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 xml:space="preserve">Use case bắt đầu khi người dùng chọn thực hiện Sửa thông tin </w:t>
            </w:r>
            <w:r>
              <w:rPr>
                <w:rFonts w:ascii="Times New Roman" w:hAnsi="Times New Roman" w:cs="Times New Roman"/>
                <w:noProof/>
                <w:sz w:val="26"/>
                <w:szCs w:val="26"/>
              </w:rPr>
              <w:t>loại thuốc</w:t>
            </w:r>
            <w:r w:rsidRPr="00E76218">
              <w:rPr>
                <w:rFonts w:ascii="Times New Roman" w:hAnsi="Times New Roman" w:cs="Times New Roman"/>
                <w:noProof/>
                <w:sz w:val="26"/>
                <w:szCs w:val="26"/>
                <w:lang w:val="vi-VN"/>
              </w:rPr>
              <w:t xml:space="preserve">. Hệ thống sẽ xử lý yêu cầu sửa thông tin </w:t>
            </w:r>
            <w:r>
              <w:rPr>
                <w:rFonts w:ascii="Times New Roman" w:hAnsi="Times New Roman" w:cs="Times New Roman"/>
                <w:noProof/>
                <w:sz w:val="26"/>
                <w:szCs w:val="26"/>
              </w:rPr>
              <w:t>loại thuốc được chọn trong danh sách</w:t>
            </w:r>
            <w:r w:rsidRPr="00E76218">
              <w:rPr>
                <w:rFonts w:ascii="Times New Roman" w:hAnsi="Times New Roman" w:cs="Times New Roman"/>
                <w:noProof/>
                <w:sz w:val="26"/>
                <w:szCs w:val="26"/>
                <w:lang w:val="vi-VN"/>
              </w:rPr>
              <w:t>.</w:t>
            </w:r>
          </w:p>
        </w:tc>
      </w:tr>
      <w:tr w:rsidR="00E76218" w:rsidRPr="00E76218" w14:paraId="371643BB"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660F3D7D" w14:textId="77777777" w:rsidR="00E76218" w:rsidRPr="00E76218" w:rsidRDefault="00E76218"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71B6D147" w14:textId="09FFB147" w:rsidR="00E76218" w:rsidRPr="00E76218" w:rsidRDefault="00E76218" w:rsidP="0047417A">
            <w:pPr>
              <w:rPr>
                <w:rFonts w:ascii="Times New Roman" w:hAnsi="Times New Roman" w:cs="Times New Roman"/>
                <w:noProof/>
                <w:sz w:val="26"/>
                <w:szCs w:val="26"/>
              </w:rPr>
            </w:pPr>
            <w:r w:rsidRPr="00E76218">
              <w:rPr>
                <w:rFonts w:ascii="Times New Roman" w:hAnsi="Times New Roman" w:cs="Times New Roman"/>
                <w:noProof/>
                <w:sz w:val="26"/>
                <w:szCs w:val="26"/>
                <w:lang w:val="vi-VN"/>
              </w:rPr>
              <w:t xml:space="preserve">1. </w:t>
            </w:r>
            <w:r>
              <w:rPr>
                <w:rFonts w:ascii="Times New Roman" w:hAnsi="Times New Roman" w:cs="Times New Roman"/>
                <w:noProof/>
                <w:sz w:val="26"/>
                <w:szCs w:val="26"/>
              </w:rPr>
              <w:t>Trong form lập chi tiết toa thuốc khám, người dùng nhấn chọn loại thuốc cần chỉnh sửa, sau đó nh</w:t>
            </w:r>
            <w:r w:rsidR="00B1475D">
              <w:rPr>
                <w:rFonts w:ascii="Times New Roman" w:hAnsi="Times New Roman" w:cs="Times New Roman"/>
                <w:noProof/>
                <w:sz w:val="26"/>
                <w:szCs w:val="26"/>
              </w:rPr>
              <w:t>ấ</w:t>
            </w:r>
            <w:r>
              <w:rPr>
                <w:rFonts w:ascii="Times New Roman" w:hAnsi="Times New Roman" w:cs="Times New Roman"/>
                <w:noProof/>
                <w:sz w:val="26"/>
                <w:szCs w:val="26"/>
              </w:rPr>
              <w:t>n chọn nút sửa.</w:t>
            </w:r>
          </w:p>
          <w:p w14:paraId="0D878E14" w14:textId="28227CF0" w:rsidR="00E76218" w:rsidRPr="00E76218" w:rsidRDefault="00E76218" w:rsidP="0047417A">
            <w:pPr>
              <w:rPr>
                <w:rFonts w:ascii="Times New Roman" w:hAnsi="Times New Roman" w:cs="Times New Roman"/>
                <w:noProof/>
                <w:sz w:val="26"/>
                <w:szCs w:val="26"/>
              </w:rPr>
            </w:pPr>
            <w:r w:rsidRPr="00E76218">
              <w:rPr>
                <w:rFonts w:ascii="Times New Roman" w:hAnsi="Times New Roman" w:cs="Times New Roman"/>
                <w:noProof/>
                <w:sz w:val="26"/>
                <w:szCs w:val="26"/>
                <w:lang w:val="vi-VN"/>
              </w:rPr>
              <w:t xml:space="preserve">2. </w:t>
            </w:r>
            <w:r>
              <w:rPr>
                <w:rFonts w:ascii="Times New Roman" w:hAnsi="Times New Roman" w:cs="Times New Roman"/>
                <w:noProof/>
                <w:sz w:val="26"/>
                <w:szCs w:val="26"/>
              </w:rPr>
              <w:t>Người dùng nhập thông tin mà ứng dụng cho phép thay đổi.</w:t>
            </w:r>
          </w:p>
          <w:p w14:paraId="24623D5B" w14:textId="77777777" w:rsidR="00E76218" w:rsidRPr="00E76218" w:rsidRDefault="00E76218"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3. Hệ thống kiểm tra thông tin, nếu các thông tin hợp lệ sẽ tiến hành bước tiếp theo.</w:t>
            </w:r>
          </w:p>
          <w:p w14:paraId="78A710AB" w14:textId="77777777" w:rsidR="00E76218" w:rsidRPr="00E76218" w:rsidRDefault="00E76218"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4. Hệ thống lưu dữ liệu và thông báo thành công.</w:t>
            </w:r>
          </w:p>
          <w:p w14:paraId="3C37787E" w14:textId="2E87BB20" w:rsidR="00E76218" w:rsidRPr="00E76218" w:rsidRDefault="00E76218" w:rsidP="0047417A">
            <w:pPr>
              <w:rPr>
                <w:rFonts w:ascii="Times New Roman" w:hAnsi="Times New Roman" w:cs="Times New Roman"/>
                <w:noProof/>
                <w:sz w:val="26"/>
                <w:szCs w:val="26"/>
                <w:lang w:val="vi-VN"/>
              </w:rPr>
            </w:pPr>
          </w:p>
        </w:tc>
      </w:tr>
      <w:tr w:rsidR="00E76218" w:rsidRPr="00E76218" w14:paraId="6DBBAB13"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6C311B1F" w14:textId="77777777" w:rsidR="00E76218" w:rsidRPr="00E76218" w:rsidRDefault="00E76218"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32EA6B53" w14:textId="77777777" w:rsidR="00E76218" w:rsidRPr="00E76218" w:rsidRDefault="00E76218"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1. Thông tin không hợp lệ:</w:t>
            </w:r>
          </w:p>
          <w:p w14:paraId="12234285" w14:textId="5C0B59A3" w:rsidR="00E76218" w:rsidRPr="00E76218" w:rsidRDefault="00E76218" w:rsidP="00E76218">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 xml:space="preserve"> Hệ thống hiển thị thông báo</w:t>
            </w:r>
            <w:r>
              <w:rPr>
                <w:rFonts w:ascii="Times New Roman" w:hAnsi="Times New Roman" w:cs="Times New Roman"/>
                <w:noProof/>
                <w:sz w:val="26"/>
                <w:szCs w:val="26"/>
              </w:rPr>
              <w:t xml:space="preserve"> </w:t>
            </w:r>
            <w:r w:rsidRPr="00E76218">
              <w:rPr>
                <w:rFonts w:ascii="Times New Roman" w:hAnsi="Times New Roman" w:cs="Times New Roman"/>
                <w:noProof/>
                <w:sz w:val="26"/>
                <w:szCs w:val="26"/>
                <w:lang w:val="vi-VN"/>
              </w:rPr>
              <w:t>ngay tại chỗ bị lỗi và yêu cầu nhập</w:t>
            </w:r>
            <w:r>
              <w:rPr>
                <w:rFonts w:ascii="Times New Roman" w:hAnsi="Times New Roman" w:cs="Times New Roman"/>
                <w:noProof/>
                <w:sz w:val="26"/>
                <w:szCs w:val="26"/>
              </w:rPr>
              <w:t xml:space="preserve"> </w:t>
            </w:r>
            <w:r w:rsidRPr="00E76218">
              <w:rPr>
                <w:rFonts w:ascii="Times New Roman" w:hAnsi="Times New Roman" w:cs="Times New Roman"/>
                <w:noProof/>
                <w:sz w:val="26"/>
                <w:szCs w:val="26"/>
                <w:lang w:val="vi-VN"/>
              </w:rPr>
              <w:t>thông tin.</w:t>
            </w:r>
          </w:p>
        </w:tc>
      </w:tr>
      <w:tr w:rsidR="00E76218" w:rsidRPr="00E76218" w14:paraId="19B487AC"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539EF209" w14:textId="77777777" w:rsidR="00E76218" w:rsidRPr="00E76218" w:rsidRDefault="00E76218"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13B8201C" w14:textId="57B37420" w:rsidR="00E76218" w:rsidRPr="00E76218" w:rsidRDefault="00E76218" w:rsidP="0047417A">
            <w:pPr>
              <w:rPr>
                <w:rFonts w:ascii="Times New Roman" w:hAnsi="Times New Roman" w:cs="Times New Roman"/>
                <w:noProof/>
                <w:sz w:val="26"/>
                <w:szCs w:val="26"/>
              </w:rPr>
            </w:pPr>
            <w:r w:rsidRPr="00E76218">
              <w:rPr>
                <w:rFonts w:ascii="Times New Roman" w:hAnsi="Times New Roman" w:cs="Times New Roman"/>
                <w:noProof/>
                <w:sz w:val="26"/>
                <w:szCs w:val="26"/>
                <w:lang w:val="vi-VN"/>
              </w:rPr>
              <w:t xml:space="preserve">Người dùng đã đăng nhập vào hệ thống và </w:t>
            </w:r>
            <w:r>
              <w:rPr>
                <w:rFonts w:ascii="Times New Roman" w:hAnsi="Times New Roman" w:cs="Times New Roman"/>
                <w:noProof/>
                <w:sz w:val="26"/>
                <w:szCs w:val="26"/>
              </w:rPr>
              <w:t>với vai trò là bác sĩ</w:t>
            </w:r>
          </w:p>
        </w:tc>
      </w:tr>
      <w:tr w:rsidR="00E76218" w:rsidRPr="00E76218" w14:paraId="27FBFD52" w14:textId="77777777" w:rsidTr="0047417A">
        <w:tc>
          <w:tcPr>
            <w:tcW w:w="2830" w:type="dxa"/>
            <w:tcBorders>
              <w:top w:val="single" w:sz="4" w:space="0" w:color="auto"/>
              <w:left w:val="single" w:sz="4" w:space="0" w:color="auto"/>
              <w:bottom w:val="single" w:sz="4" w:space="0" w:color="auto"/>
              <w:right w:val="single" w:sz="4" w:space="0" w:color="auto"/>
            </w:tcBorders>
          </w:tcPr>
          <w:p w14:paraId="3DC59F7C" w14:textId="77777777" w:rsidR="00E76218" w:rsidRPr="00E76218" w:rsidRDefault="00E76218"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61843542" w14:textId="0CD4ED38" w:rsidR="00E76218" w:rsidRPr="00E76218" w:rsidRDefault="00E76218"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 xml:space="preserve">Người dùng cập nhật thông tin </w:t>
            </w:r>
            <w:r>
              <w:rPr>
                <w:rFonts w:ascii="Times New Roman" w:hAnsi="Times New Roman" w:cs="Times New Roman"/>
                <w:noProof/>
                <w:sz w:val="26"/>
                <w:szCs w:val="26"/>
              </w:rPr>
              <w:t>toa thuốc</w:t>
            </w:r>
            <w:r w:rsidRPr="00E76218">
              <w:rPr>
                <w:rFonts w:ascii="Times New Roman" w:hAnsi="Times New Roman" w:cs="Times New Roman"/>
                <w:noProof/>
                <w:sz w:val="26"/>
                <w:szCs w:val="26"/>
                <w:lang w:val="vi-VN"/>
              </w:rPr>
              <w:t xml:space="preserve"> thành công vào hệ thống.</w:t>
            </w:r>
          </w:p>
        </w:tc>
      </w:tr>
    </w:tbl>
    <w:p w14:paraId="49597863" w14:textId="77777777" w:rsidR="00E76218" w:rsidRDefault="00E76218">
      <w:pPr>
        <w:rPr>
          <w:rFonts w:ascii="Times New Roman" w:hAnsi="Times New Roman" w:cs="Times New Roman"/>
          <w:b/>
          <w:noProof/>
          <w:sz w:val="26"/>
          <w:szCs w:val="26"/>
        </w:rPr>
      </w:pPr>
    </w:p>
    <w:p w14:paraId="24E4DEA2" w14:textId="158ABDA3" w:rsidR="00B229E3" w:rsidRDefault="007F70E3">
      <w:pPr>
        <w:rPr>
          <w:rFonts w:ascii="Times New Roman" w:hAnsi="Times New Roman" w:cs="Times New Roman"/>
          <w:b/>
          <w:noProof/>
          <w:sz w:val="26"/>
          <w:szCs w:val="26"/>
        </w:rPr>
      </w:pPr>
      <w:r>
        <w:rPr>
          <w:rFonts w:ascii="Times New Roman" w:hAnsi="Times New Roman" w:cs="Times New Roman"/>
          <w:b/>
          <w:noProof/>
          <w:sz w:val="26"/>
          <w:szCs w:val="26"/>
        </w:rPr>
        <w:t>+ xóa loại thuốc</w:t>
      </w:r>
    </w:p>
    <w:tbl>
      <w:tblPr>
        <w:tblStyle w:val="LiBang"/>
        <w:tblW w:w="0" w:type="auto"/>
        <w:tblLook w:val="04A0" w:firstRow="1" w:lastRow="0" w:firstColumn="1" w:lastColumn="0" w:noHBand="0" w:noVBand="1"/>
      </w:tblPr>
      <w:tblGrid>
        <w:gridCol w:w="2830"/>
        <w:gridCol w:w="6186"/>
      </w:tblGrid>
      <w:tr w:rsidR="00C008E5" w:rsidRPr="00E76218" w14:paraId="68D8666D"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25CDB27A" w14:textId="77777777" w:rsidR="00C008E5" w:rsidRPr="00E76218" w:rsidRDefault="00C008E5"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lastRenderedPageBreak/>
              <w:t>Tóm tắt</w:t>
            </w:r>
          </w:p>
        </w:tc>
        <w:tc>
          <w:tcPr>
            <w:tcW w:w="6186" w:type="dxa"/>
            <w:tcBorders>
              <w:top w:val="single" w:sz="4" w:space="0" w:color="auto"/>
              <w:left w:val="single" w:sz="4" w:space="0" w:color="auto"/>
              <w:bottom w:val="single" w:sz="4" w:space="0" w:color="auto"/>
              <w:right w:val="single" w:sz="4" w:space="0" w:color="auto"/>
            </w:tcBorders>
            <w:hideMark/>
          </w:tcPr>
          <w:p w14:paraId="5F44AE1D" w14:textId="383F12A1" w:rsidR="00C008E5" w:rsidRPr="00E76218" w:rsidRDefault="00C008E5"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 xml:space="preserve">Use case bắt đầu khi người dùng chọn thực hiện Xoá </w:t>
            </w:r>
            <w:r w:rsidR="00E76218">
              <w:rPr>
                <w:rFonts w:ascii="Times New Roman" w:hAnsi="Times New Roman" w:cs="Times New Roman"/>
                <w:noProof/>
                <w:sz w:val="26"/>
                <w:szCs w:val="26"/>
              </w:rPr>
              <w:t>loại thuốc trong toa thuốc</w:t>
            </w:r>
            <w:r w:rsidRPr="00E76218">
              <w:rPr>
                <w:rFonts w:ascii="Times New Roman" w:hAnsi="Times New Roman" w:cs="Times New Roman"/>
                <w:noProof/>
                <w:sz w:val="26"/>
                <w:szCs w:val="26"/>
                <w:lang w:val="vi-VN"/>
              </w:rPr>
              <w:t xml:space="preserve">. Hệ thống sẽ xử lý yêu cầu xoá </w:t>
            </w:r>
            <w:r w:rsidR="00E76218">
              <w:rPr>
                <w:rFonts w:ascii="Times New Roman" w:hAnsi="Times New Roman" w:cs="Times New Roman"/>
                <w:noProof/>
                <w:sz w:val="26"/>
                <w:szCs w:val="26"/>
              </w:rPr>
              <w:t>loại thuốc</w:t>
            </w:r>
            <w:r w:rsidRPr="00E76218">
              <w:rPr>
                <w:rFonts w:ascii="Times New Roman" w:hAnsi="Times New Roman" w:cs="Times New Roman"/>
                <w:noProof/>
                <w:sz w:val="26"/>
                <w:szCs w:val="26"/>
                <w:lang w:val="vi-VN"/>
              </w:rPr>
              <w:t xml:space="preserve"> của người dùng.</w:t>
            </w:r>
          </w:p>
        </w:tc>
      </w:tr>
      <w:tr w:rsidR="00C008E5" w:rsidRPr="00E76218" w14:paraId="513E0A0E"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50DE3FE9" w14:textId="77777777" w:rsidR="00C008E5" w:rsidRPr="00E76218" w:rsidRDefault="00C008E5"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79469F17" w14:textId="3B69CA55" w:rsidR="00C008E5" w:rsidRPr="00E76218" w:rsidRDefault="00C008E5"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 xml:space="preserve">1. </w:t>
            </w:r>
            <w:r w:rsidR="00E76218">
              <w:rPr>
                <w:rFonts w:ascii="Times New Roman" w:hAnsi="Times New Roman" w:cs="Times New Roman"/>
                <w:noProof/>
                <w:sz w:val="26"/>
                <w:szCs w:val="26"/>
              </w:rPr>
              <w:t xml:space="preserve">Trong form lập chi tiết toa thuốc khám, người dùng nhấn chọn loại thuốc cần </w:t>
            </w:r>
            <w:r w:rsidR="00B1475D">
              <w:rPr>
                <w:rFonts w:ascii="Times New Roman" w:hAnsi="Times New Roman" w:cs="Times New Roman"/>
                <w:noProof/>
                <w:sz w:val="26"/>
                <w:szCs w:val="26"/>
              </w:rPr>
              <w:t>xóa</w:t>
            </w:r>
            <w:r w:rsidR="00E76218">
              <w:rPr>
                <w:rFonts w:ascii="Times New Roman" w:hAnsi="Times New Roman" w:cs="Times New Roman"/>
                <w:noProof/>
                <w:sz w:val="26"/>
                <w:szCs w:val="26"/>
              </w:rPr>
              <w:t>, sau đó nh</w:t>
            </w:r>
            <w:r w:rsidR="00B1475D">
              <w:rPr>
                <w:rFonts w:ascii="Times New Roman" w:hAnsi="Times New Roman" w:cs="Times New Roman"/>
                <w:noProof/>
                <w:sz w:val="26"/>
                <w:szCs w:val="26"/>
              </w:rPr>
              <w:t>ấ</w:t>
            </w:r>
            <w:r w:rsidR="00E76218">
              <w:rPr>
                <w:rFonts w:ascii="Times New Roman" w:hAnsi="Times New Roman" w:cs="Times New Roman"/>
                <w:noProof/>
                <w:sz w:val="26"/>
                <w:szCs w:val="26"/>
              </w:rPr>
              <w:t xml:space="preserve">n chọn nút </w:t>
            </w:r>
            <w:r w:rsidR="00B1475D">
              <w:rPr>
                <w:rFonts w:ascii="Times New Roman" w:hAnsi="Times New Roman" w:cs="Times New Roman"/>
                <w:noProof/>
                <w:sz w:val="26"/>
                <w:szCs w:val="26"/>
              </w:rPr>
              <w:t>xóa</w:t>
            </w:r>
            <w:r w:rsidR="00E76218">
              <w:rPr>
                <w:rFonts w:ascii="Times New Roman" w:hAnsi="Times New Roman" w:cs="Times New Roman"/>
                <w:noProof/>
                <w:sz w:val="26"/>
                <w:szCs w:val="26"/>
              </w:rPr>
              <w:t>.</w:t>
            </w:r>
          </w:p>
          <w:p w14:paraId="25522035" w14:textId="5C2ECC9F" w:rsidR="00C008E5" w:rsidRPr="00E76218" w:rsidRDefault="00C008E5"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2. Hệ thống</w:t>
            </w:r>
            <w:r w:rsidR="00B1475D">
              <w:rPr>
                <w:rFonts w:ascii="Times New Roman" w:hAnsi="Times New Roman" w:cs="Times New Roman"/>
                <w:noProof/>
                <w:sz w:val="26"/>
                <w:szCs w:val="26"/>
              </w:rPr>
              <w:t xml:space="preserve"> sẽ thông báo</w:t>
            </w:r>
            <w:r w:rsidRPr="00E76218">
              <w:rPr>
                <w:rFonts w:ascii="Times New Roman" w:hAnsi="Times New Roman" w:cs="Times New Roman"/>
                <w:noProof/>
                <w:sz w:val="26"/>
                <w:szCs w:val="26"/>
                <w:lang w:val="vi-VN"/>
              </w:rPr>
              <w:t xml:space="preserve"> xác nhận muốn xoá </w:t>
            </w:r>
            <w:r w:rsidR="00B1475D">
              <w:rPr>
                <w:rFonts w:ascii="Times New Roman" w:hAnsi="Times New Roman" w:cs="Times New Roman"/>
                <w:noProof/>
                <w:sz w:val="26"/>
                <w:szCs w:val="26"/>
              </w:rPr>
              <w:t>loại thuốc</w:t>
            </w:r>
            <w:r w:rsidRPr="00E76218">
              <w:rPr>
                <w:rFonts w:ascii="Times New Roman" w:hAnsi="Times New Roman" w:cs="Times New Roman"/>
                <w:noProof/>
                <w:sz w:val="26"/>
                <w:szCs w:val="26"/>
                <w:lang w:val="vi-VN"/>
              </w:rPr>
              <w:t xml:space="preserve"> này không, nếu người dùng xác nhận xoá sẽ tiến hành bước tiếp theo.</w:t>
            </w:r>
          </w:p>
          <w:p w14:paraId="5AAA45A1" w14:textId="0B4DE14F" w:rsidR="00C008E5" w:rsidRPr="00E76218" w:rsidRDefault="00C008E5"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3. Hệ thống lưu dữ liệu và thông báo thành công</w:t>
            </w:r>
          </w:p>
        </w:tc>
      </w:tr>
      <w:tr w:rsidR="00C008E5" w:rsidRPr="00E76218" w14:paraId="7367C0CA"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54148963" w14:textId="77777777" w:rsidR="00C008E5" w:rsidRPr="00E76218" w:rsidRDefault="00C008E5"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32E76DB0" w14:textId="658E81D6" w:rsidR="00C008E5" w:rsidRPr="00E76218" w:rsidRDefault="00C008E5" w:rsidP="0047417A">
            <w:pPr>
              <w:rPr>
                <w:rFonts w:ascii="Times New Roman" w:hAnsi="Times New Roman" w:cs="Times New Roman"/>
                <w:noProof/>
                <w:sz w:val="26"/>
                <w:szCs w:val="26"/>
                <w:lang w:val="vi-VN"/>
              </w:rPr>
            </w:pPr>
          </w:p>
        </w:tc>
      </w:tr>
      <w:tr w:rsidR="00C008E5" w:rsidRPr="00E76218" w14:paraId="2A5F60A4"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6E5C0D00" w14:textId="77777777" w:rsidR="00C008E5" w:rsidRPr="00E76218" w:rsidRDefault="00C008E5"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5C6BB082" w14:textId="74336258" w:rsidR="00C008E5" w:rsidRPr="00B1475D" w:rsidRDefault="00C008E5" w:rsidP="0047417A">
            <w:pPr>
              <w:rPr>
                <w:rFonts w:ascii="Times New Roman" w:hAnsi="Times New Roman" w:cs="Times New Roman"/>
                <w:noProof/>
                <w:sz w:val="26"/>
                <w:szCs w:val="26"/>
              </w:rPr>
            </w:pPr>
            <w:r w:rsidRPr="00E76218">
              <w:rPr>
                <w:rFonts w:ascii="Times New Roman" w:hAnsi="Times New Roman" w:cs="Times New Roman"/>
                <w:noProof/>
                <w:sz w:val="26"/>
                <w:szCs w:val="26"/>
                <w:lang w:val="vi-VN"/>
              </w:rPr>
              <w:t xml:space="preserve">Người dùng đã đăng nhập vào hệ thống và </w:t>
            </w:r>
            <w:r w:rsidR="00B1475D">
              <w:rPr>
                <w:rFonts w:ascii="Times New Roman" w:hAnsi="Times New Roman" w:cs="Times New Roman"/>
                <w:noProof/>
                <w:sz w:val="26"/>
                <w:szCs w:val="26"/>
              </w:rPr>
              <w:t>với vai trò là bác sĩ</w:t>
            </w:r>
          </w:p>
        </w:tc>
      </w:tr>
      <w:tr w:rsidR="00C008E5" w:rsidRPr="00E76218" w14:paraId="0EB5278E" w14:textId="77777777" w:rsidTr="0047417A">
        <w:tc>
          <w:tcPr>
            <w:tcW w:w="2830" w:type="dxa"/>
            <w:tcBorders>
              <w:top w:val="single" w:sz="4" w:space="0" w:color="auto"/>
              <w:left w:val="single" w:sz="4" w:space="0" w:color="auto"/>
              <w:bottom w:val="single" w:sz="4" w:space="0" w:color="auto"/>
              <w:right w:val="single" w:sz="4" w:space="0" w:color="auto"/>
            </w:tcBorders>
          </w:tcPr>
          <w:p w14:paraId="280B3F42" w14:textId="77777777" w:rsidR="00C008E5" w:rsidRPr="00E76218" w:rsidRDefault="00C008E5"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52868BFC" w14:textId="4388BAE7" w:rsidR="00C008E5" w:rsidRPr="00E76218" w:rsidRDefault="00C008E5"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 xml:space="preserve">Người dùng xoá </w:t>
            </w:r>
            <w:r w:rsidR="00B1475D">
              <w:rPr>
                <w:rFonts w:ascii="Times New Roman" w:hAnsi="Times New Roman" w:cs="Times New Roman"/>
                <w:noProof/>
                <w:sz w:val="26"/>
                <w:szCs w:val="26"/>
              </w:rPr>
              <w:t>loại thuốc</w:t>
            </w:r>
            <w:r w:rsidRPr="00E76218">
              <w:rPr>
                <w:rFonts w:ascii="Times New Roman" w:hAnsi="Times New Roman" w:cs="Times New Roman"/>
                <w:noProof/>
                <w:sz w:val="26"/>
                <w:szCs w:val="26"/>
                <w:lang w:val="vi-VN"/>
              </w:rPr>
              <w:t xml:space="preserve"> thành công</w:t>
            </w:r>
            <w:r w:rsidR="00B1475D">
              <w:rPr>
                <w:rFonts w:ascii="Times New Roman" w:hAnsi="Times New Roman" w:cs="Times New Roman"/>
                <w:noProof/>
                <w:sz w:val="26"/>
                <w:szCs w:val="26"/>
              </w:rPr>
              <w:t xml:space="preserve"> và danh sách toa thuốc khám được cập nhật</w:t>
            </w:r>
            <w:r w:rsidRPr="00E76218">
              <w:rPr>
                <w:rFonts w:ascii="Times New Roman" w:hAnsi="Times New Roman" w:cs="Times New Roman"/>
                <w:noProof/>
                <w:sz w:val="26"/>
                <w:szCs w:val="26"/>
                <w:lang w:val="vi-VN"/>
              </w:rPr>
              <w:t>.</w:t>
            </w:r>
          </w:p>
        </w:tc>
      </w:tr>
    </w:tbl>
    <w:p w14:paraId="0BABC999" w14:textId="5861A60E" w:rsidR="00B229E3" w:rsidRDefault="00B229E3">
      <w:pPr>
        <w:rPr>
          <w:rFonts w:ascii="Times New Roman" w:hAnsi="Times New Roman" w:cs="Times New Roman"/>
          <w:b/>
          <w:noProof/>
          <w:sz w:val="26"/>
          <w:szCs w:val="26"/>
        </w:rPr>
      </w:pPr>
    </w:p>
    <w:p w14:paraId="352C5F1F" w14:textId="68E10C27" w:rsidR="00B229E3" w:rsidRDefault="00B1475D" w:rsidP="00B1475D">
      <w:pPr>
        <w:rPr>
          <w:rFonts w:ascii="Times New Roman" w:hAnsi="Times New Roman" w:cs="Times New Roman"/>
          <w:b/>
          <w:noProof/>
          <w:sz w:val="26"/>
          <w:szCs w:val="26"/>
        </w:rPr>
      </w:pPr>
      <w:r>
        <w:rPr>
          <w:rFonts w:ascii="Times New Roman" w:hAnsi="Times New Roman" w:cs="Times New Roman"/>
          <w:b/>
          <w:noProof/>
          <w:sz w:val="26"/>
          <w:szCs w:val="26"/>
        </w:rPr>
        <w:t xml:space="preserve">9 - </w:t>
      </w:r>
      <w:r w:rsidRPr="00B1475D">
        <w:rPr>
          <w:rFonts w:ascii="Times New Roman" w:hAnsi="Times New Roman" w:cs="Times New Roman"/>
          <w:b/>
          <w:noProof/>
          <w:sz w:val="26"/>
          <w:szCs w:val="26"/>
        </w:rPr>
        <w:t>lập chi tiết dịch vụ sơ cứu</w:t>
      </w:r>
    </w:p>
    <w:p w14:paraId="6743AA98" w14:textId="6B66A28D" w:rsidR="00B1475D" w:rsidRDefault="00B1475D" w:rsidP="00B1475D">
      <w:pPr>
        <w:rPr>
          <w:rFonts w:ascii="Times New Roman" w:hAnsi="Times New Roman" w:cs="Times New Roman"/>
          <w:b/>
          <w:noProof/>
          <w:sz w:val="26"/>
          <w:szCs w:val="26"/>
        </w:rPr>
      </w:pPr>
      <w:r>
        <w:rPr>
          <w:rFonts w:ascii="Times New Roman" w:hAnsi="Times New Roman" w:cs="Times New Roman"/>
          <w:b/>
          <w:noProof/>
          <w:sz w:val="26"/>
          <w:szCs w:val="26"/>
        </w:rPr>
        <w:t>+ thêm danh mục dịch vụ sơ cứu được sử dụng</w:t>
      </w:r>
    </w:p>
    <w:tbl>
      <w:tblPr>
        <w:tblStyle w:val="LiBang"/>
        <w:tblW w:w="0" w:type="auto"/>
        <w:tblLook w:val="04A0" w:firstRow="1" w:lastRow="0" w:firstColumn="1" w:lastColumn="0" w:noHBand="0" w:noVBand="1"/>
      </w:tblPr>
      <w:tblGrid>
        <w:gridCol w:w="2830"/>
        <w:gridCol w:w="6186"/>
      </w:tblGrid>
      <w:tr w:rsidR="00B1475D" w:rsidRPr="007B14E4" w14:paraId="35AA6C74"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29F468AE" w14:textId="77777777" w:rsidR="00B1475D" w:rsidRPr="00D03FC3" w:rsidRDefault="00B1475D" w:rsidP="0047417A">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20609E6D" w14:textId="29518CC7" w:rsidR="00B1475D" w:rsidRPr="00CC14C2" w:rsidRDefault="00B1475D" w:rsidP="0047417A">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Use case bắt đầu khi người dùng chọn thực hiện thêm </w:t>
            </w:r>
            <w:r>
              <w:rPr>
                <w:rFonts w:ascii="Times New Roman" w:hAnsi="Times New Roman" w:cs="Times New Roman"/>
                <w:noProof/>
                <w:sz w:val="26"/>
                <w:szCs w:val="26"/>
              </w:rPr>
              <w:t>danh mục dịch vụ sơ cứu được sử dụng</w:t>
            </w:r>
            <w:r w:rsidRPr="00D03FC3">
              <w:rPr>
                <w:rFonts w:ascii="Times New Roman" w:hAnsi="Times New Roman" w:cs="Times New Roman"/>
                <w:noProof/>
                <w:sz w:val="26"/>
                <w:szCs w:val="26"/>
                <w:lang w:val="vi-VN"/>
              </w:rPr>
              <w:t xml:space="preserve">. Hệ thống sẽ xử lý yêu cầu thêm </w:t>
            </w:r>
            <w:r>
              <w:rPr>
                <w:rFonts w:ascii="Times New Roman" w:hAnsi="Times New Roman" w:cs="Times New Roman"/>
                <w:noProof/>
                <w:sz w:val="26"/>
                <w:szCs w:val="26"/>
              </w:rPr>
              <w:t xml:space="preserve">loại </w:t>
            </w:r>
            <w:r w:rsidR="00CC14C2">
              <w:rPr>
                <w:rFonts w:ascii="Times New Roman" w:hAnsi="Times New Roman" w:cs="Times New Roman"/>
                <w:noProof/>
                <w:sz w:val="26"/>
                <w:szCs w:val="26"/>
              </w:rPr>
              <w:t>dịch vụ được sử dụng</w:t>
            </w:r>
            <w:r w:rsidRPr="00D03FC3">
              <w:rPr>
                <w:rFonts w:ascii="Times New Roman" w:hAnsi="Times New Roman" w:cs="Times New Roman"/>
                <w:noProof/>
                <w:sz w:val="26"/>
                <w:szCs w:val="26"/>
                <w:lang w:val="vi-VN"/>
              </w:rPr>
              <w:t xml:space="preserve"> của </w:t>
            </w:r>
            <w:r w:rsidR="00CC14C2">
              <w:rPr>
                <w:rFonts w:ascii="Times New Roman" w:hAnsi="Times New Roman" w:cs="Times New Roman"/>
                <w:noProof/>
                <w:sz w:val="26"/>
                <w:szCs w:val="26"/>
              </w:rPr>
              <w:t>bệnh nhân</w:t>
            </w:r>
          </w:p>
        </w:tc>
      </w:tr>
      <w:tr w:rsidR="00B1475D" w:rsidRPr="007B14E4" w14:paraId="57067596"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660F6219" w14:textId="77777777" w:rsidR="00B1475D" w:rsidRPr="00D03FC3" w:rsidRDefault="00B1475D" w:rsidP="0047417A">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77334F9E" w14:textId="77777777" w:rsidR="00B1475D" w:rsidRPr="00D03FC3" w:rsidRDefault="00B1475D" w:rsidP="0047417A">
            <w:pPr>
              <w:rPr>
                <w:rFonts w:ascii="Times New Roman" w:hAnsi="Times New Roman" w:cs="Times New Roman"/>
                <w:noProof/>
                <w:sz w:val="26"/>
                <w:szCs w:val="26"/>
              </w:rPr>
            </w:pPr>
            <w:r w:rsidRPr="00D03FC3">
              <w:rPr>
                <w:rFonts w:ascii="Times New Roman" w:hAnsi="Times New Roman" w:cs="Times New Roman"/>
                <w:noProof/>
                <w:sz w:val="26"/>
                <w:szCs w:val="26"/>
                <w:lang w:val="vi-VN"/>
              </w:rPr>
              <w:t>1. Vào</w:t>
            </w:r>
            <w:r>
              <w:rPr>
                <w:rFonts w:ascii="Times New Roman" w:hAnsi="Times New Roman" w:cs="Times New Roman"/>
                <w:noProof/>
                <w:sz w:val="26"/>
                <w:szCs w:val="26"/>
              </w:rPr>
              <w:t xml:space="preserve"> chức năng lập phiếu khám</w:t>
            </w:r>
          </w:p>
          <w:p w14:paraId="068247E1" w14:textId="71B0A829" w:rsidR="00B1475D" w:rsidRPr="00D03FC3" w:rsidRDefault="00B1475D" w:rsidP="0047417A">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2. </w:t>
            </w:r>
            <w:r>
              <w:rPr>
                <w:rFonts w:ascii="Times New Roman" w:hAnsi="Times New Roman" w:cs="Times New Roman"/>
                <w:noProof/>
                <w:sz w:val="26"/>
                <w:szCs w:val="26"/>
              </w:rPr>
              <w:t>Người dùng nhấn vào nút thêm thông tin DVSC.</w:t>
            </w:r>
          </w:p>
          <w:p w14:paraId="4F0C305E" w14:textId="4BD273E9" w:rsidR="00B1475D" w:rsidRPr="00D03FC3" w:rsidRDefault="00B1475D" w:rsidP="0047417A">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3. Hệ thống </w:t>
            </w:r>
            <w:r>
              <w:rPr>
                <w:rFonts w:ascii="Times New Roman" w:hAnsi="Times New Roman" w:cs="Times New Roman"/>
                <w:noProof/>
                <w:sz w:val="26"/>
                <w:szCs w:val="26"/>
              </w:rPr>
              <w:t>sẽ hiện form thêm thông tin DVSC.</w:t>
            </w:r>
          </w:p>
          <w:p w14:paraId="21A877BE" w14:textId="001A096B" w:rsidR="00B1475D" w:rsidRPr="00D03FC3" w:rsidRDefault="00B1475D" w:rsidP="0047417A">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4. </w:t>
            </w:r>
            <w:r>
              <w:rPr>
                <w:rFonts w:ascii="Times New Roman" w:hAnsi="Times New Roman" w:cs="Times New Roman"/>
                <w:noProof/>
                <w:sz w:val="26"/>
                <w:szCs w:val="26"/>
              </w:rPr>
              <w:t>Người dùng nhập thông tin DVSC cần thiết sau đó nhất nút lưu</w:t>
            </w:r>
          </w:p>
        </w:tc>
      </w:tr>
      <w:tr w:rsidR="00B1475D" w:rsidRPr="007B14E4" w14:paraId="4E517792"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2DD9D2DC" w14:textId="77777777" w:rsidR="00B1475D" w:rsidRPr="00D03FC3" w:rsidRDefault="00B1475D" w:rsidP="0047417A">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187B13D2" w14:textId="77777777" w:rsidR="00B1475D" w:rsidRPr="00D03FC3" w:rsidRDefault="00B1475D" w:rsidP="0047417A">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1. Thông tin không hợp lệ</w:t>
            </w:r>
            <w:r>
              <w:rPr>
                <w:rFonts w:ascii="Times New Roman" w:hAnsi="Times New Roman" w:cs="Times New Roman"/>
                <w:noProof/>
                <w:sz w:val="26"/>
                <w:szCs w:val="26"/>
              </w:rPr>
              <w:t xml:space="preserve"> hoặc điền thiếu</w:t>
            </w:r>
            <w:r w:rsidRPr="00D03FC3">
              <w:rPr>
                <w:rFonts w:ascii="Times New Roman" w:hAnsi="Times New Roman" w:cs="Times New Roman"/>
                <w:noProof/>
                <w:sz w:val="26"/>
                <w:szCs w:val="26"/>
                <w:lang w:val="vi-VN"/>
              </w:rPr>
              <w:t>:</w:t>
            </w:r>
          </w:p>
          <w:p w14:paraId="44B42738" w14:textId="77777777" w:rsidR="00B1475D" w:rsidRPr="00243942" w:rsidRDefault="00B1475D" w:rsidP="0047417A">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 Hệ thống hiển thị thông báo </w:t>
            </w:r>
            <w:r>
              <w:rPr>
                <w:rFonts w:ascii="Times New Roman" w:hAnsi="Times New Roman" w:cs="Times New Roman"/>
                <w:noProof/>
                <w:sz w:val="26"/>
                <w:szCs w:val="26"/>
              </w:rPr>
              <w:t>tại vị trí không hợp lệ hoặc thiếu</w:t>
            </w:r>
          </w:p>
        </w:tc>
      </w:tr>
      <w:tr w:rsidR="00B1475D" w:rsidRPr="007B14E4" w14:paraId="56EA2873"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2664E8EB" w14:textId="77777777" w:rsidR="00B1475D" w:rsidRPr="00D03FC3" w:rsidRDefault="00B1475D" w:rsidP="0047417A">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084840CA" w14:textId="77777777" w:rsidR="00B1475D" w:rsidRPr="00243942" w:rsidRDefault="00B1475D" w:rsidP="0047417A">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Người dùng đã đăng nhập vào hệ thống và </w:t>
            </w:r>
            <w:r>
              <w:rPr>
                <w:rFonts w:ascii="Times New Roman" w:hAnsi="Times New Roman" w:cs="Times New Roman"/>
                <w:noProof/>
                <w:sz w:val="26"/>
                <w:szCs w:val="26"/>
              </w:rPr>
              <w:t>đó là bác sĩ</w:t>
            </w:r>
          </w:p>
        </w:tc>
      </w:tr>
      <w:tr w:rsidR="00B1475D" w:rsidRPr="007B14E4" w14:paraId="60379BA4" w14:textId="77777777" w:rsidTr="0047417A">
        <w:tc>
          <w:tcPr>
            <w:tcW w:w="2830" w:type="dxa"/>
            <w:tcBorders>
              <w:top w:val="single" w:sz="4" w:space="0" w:color="auto"/>
              <w:left w:val="single" w:sz="4" w:space="0" w:color="auto"/>
              <w:bottom w:val="single" w:sz="4" w:space="0" w:color="auto"/>
              <w:right w:val="single" w:sz="4" w:space="0" w:color="auto"/>
            </w:tcBorders>
          </w:tcPr>
          <w:p w14:paraId="701E9DEA" w14:textId="77777777" w:rsidR="00B1475D" w:rsidRPr="00D03FC3" w:rsidRDefault="00B1475D" w:rsidP="0047417A">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619D078D" w14:textId="4F05AB85" w:rsidR="00B1475D" w:rsidRPr="00B1475D" w:rsidRDefault="00B1475D" w:rsidP="0047417A">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Người dùng thêm thông tin </w:t>
            </w:r>
            <w:r>
              <w:rPr>
                <w:rFonts w:ascii="Times New Roman" w:hAnsi="Times New Roman" w:cs="Times New Roman"/>
                <w:noProof/>
                <w:sz w:val="26"/>
                <w:szCs w:val="26"/>
              </w:rPr>
              <w:t>danh mục dịch vụ sơ cứu được sử dụng</w:t>
            </w:r>
            <w:r w:rsidRPr="00D03FC3">
              <w:rPr>
                <w:rFonts w:ascii="Times New Roman" w:hAnsi="Times New Roman" w:cs="Times New Roman"/>
                <w:noProof/>
                <w:sz w:val="26"/>
                <w:szCs w:val="26"/>
                <w:lang w:val="vi-VN"/>
              </w:rPr>
              <w:t xml:space="preserve"> thành công vào </w:t>
            </w:r>
            <w:r>
              <w:rPr>
                <w:rFonts w:ascii="Times New Roman" w:hAnsi="Times New Roman" w:cs="Times New Roman"/>
                <w:noProof/>
                <w:sz w:val="26"/>
                <w:szCs w:val="26"/>
              </w:rPr>
              <w:t>danh sách chi tiết dịch vụ sơ cứu</w:t>
            </w:r>
          </w:p>
        </w:tc>
      </w:tr>
    </w:tbl>
    <w:p w14:paraId="505AC03D" w14:textId="77777777" w:rsidR="00B1475D" w:rsidRDefault="00B1475D" w:rsidP="00B1475D">
      <w:pPr>
        <w:rPr>
          <w:rFonts w:ascii="Times New Roman" w:hAnsi="Times New Roman" w:cs="Times New Roman"/>
          <w:b/>
          <w:noProof/>
          <w:sz w:val="26"/>
          <w:szCs w:val="26"/>
        </w:rPr>
      </w:pPr>
    </w:p>
    <w:p w14:paraId="448DBFF3" w14:textId="01BC08B6" w:rsidR="00B1475D" w:rsidRDefault="00B1475D" w:rsidP="00B1475D">
      <w:pPr>
        <w:rPr>
          <w:rFonts w:ascii="Times New Roman" w:hAnsi="Times New Roman" w:cs="Times New Roman"/>
          <w:b/>
          <w:noProof/>
          <w:sz w:val="26"/>
          <w:szCs w:val="26"/>
        </w:rPr>
      </w:pPr>
      <w:r>
        <w:rPr>
          <w:rFonts w:ascii="Times New Roman" w:hAnsi="Times New Roman" w:cs="Times New Roman"/>
          <w:b/>
          <w:noProof/>
          <w:sz w:val="26"/>
          <w:szCs w:val="26"/>
        </w:rPr>
        <w:t xml:space="preserve">+ sửa danh mục dịch vụ </w:t>
      </w:r>
      <w:r w:rsidR="0047417A">
        <w:rPr>
          <w:rFonts w:ascii="Times New Roman" w:hAnsi="Times New Roman" w:cs="Times New Roman"/>
          <w:b/>
          <w:noProof/>
          <w:sz w:val="26"/>
          <w:szCs w:val="26"/>
        </w:rPr>
        <w:t xml:space="preserve">sơ cứu </w:t>
      </w:r>
      <w:r>
        <w:rPr>
          <w:rFonts w:ascii="Times New Roman" w:hAnsi="Times New Roman" w:cs="Times New Roman"/>
          <w:b/>
          <w:noProof/>
          <w:sz w:val="26"/>
          <w:szCs w:val="26"/>
        </w:rPr>
        <w:t>được sử dụng</w:t>
      </w:r>
    </w:p>
    <w:tbl>
      <w:tblPr>
        <w:tblStyle w:val="LiBang"/>
        <w:tblW w:w="0" w:type="auto"/>
        <w:tblLook w:val="04A0" w:firstRow="1" w:lastRow="0" w:firstColumn="1" w:lastColumn="0" w:noHBand="0" w:noVBand="1"/>
      </w:tblPr>
      <w:tblGrid>
        <w:gridCol w:w="2830"/>
        <w:gridCol w:w="6186"/>
      </w:tblGrid>
      <w:tr w:rsidR="00B1475D" w:rsidRPr="00E76218" w14:paraId="592216DF"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0D099450" w14:textId="77777777" w:rsidR="00B1475D" w:rsidRPr="00E76218" w:rsidRDefault="00B1475D"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438B7C08" w14:textId="45281FD5" w:rsidR="00B1475D" w:rsidRPr="00E76218" w:rsidRDefault="00B1475D"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 xml:space="preserve">Use case bắt đầu khi người dùng chọn thực hiện Sửa thông tin </w:t>
            </w:r>
            <w:r w:rsidR="0047417A">
              <w:rPr>
                <w:rFonts w:ascii="Times New Roman" w:hAnsi="Times New Roman" w:cs="Times New Roman"/>
                <w:noProof/>
                <w:sz w:val="26"/>
                <w:szCs w:val="26"/>
              </w:rPr>
              <w:t>danh mục dịch vụ sơ cứu được sử dụng</w:t>
            </w:r>
            <w:r w:rsidRPr="00E76218">
              <w:rPr>
                <w:rFonts w:ascii="Times New Roman" w:hAnsi="Times New Roman" w:cs="Times New Roman"/>
                <w:noProof/>
                <w:sz w:val="26"/>
                <w:szCs w:val="26"/>
                <w:lang w:val="vi-VN"/>
              </w:rPr>
              <w:t xml:space="preserve">. Hệ thống sẽ xử lý yêu cầu sửa thông tin </w:t>
            </w:r>
            <w:r w:rsidR="0047417A">
              <w:rPr>
                <w:rFonts w:ascii="Times New Roman" w:hAnsi="Times New Roman" w:cs="Times New Roman"/>
                <w:noProof/>
                <w:sz w:val="26"/>
                <w:szCs w:val="26"/>
              </w:rPr>
              <w:t>danh mục dịch vụ sơ cứu được sử dụng</w:t>
            </w:r>
            <w:r>
              <w:rPr>
                <w:rFonts w:ascii="Times New Roman" w:hAnsi="Times New Roman" w:cs="Times New Roman"/>
                <w:noProof/>
                <w:sz w:val="26"/>
                <w:szCs w:val="26"/>
              </w:rPr>
              <w:t xml:space="preserve"> được chọn trong danh sách</w:t>
            </w:r>
            <w:r w:rsidRPr="00E76218">
              <w:rPr>
                <w:rFonts w:ascii="Times New Roman" w:hAnsi="Times New Roman" w:cs="Times New Roman"/>
                <w:noProof/>
                <w:sz w:val="26"/>
                <w:szCs w:val="26"/>
                <w:lang w:val="vi-VN"/>
              </w:rPr>
              <w:t>.</w:t>
            </w:r>
          </w:p>
        </w:tc>
      </w:tr>
      <w:tr w:rsidR="00B1475D" w:rsidRPr="00E76218" w14:paraId="515742FF"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0BD44C4C" w14:textId="77777777" w:rsidR="00B1475D" w:rsidRPr="00E76218" w:rsidRDefault="00B1475D"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lastRenderedPageBreak/>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6A7FA692" w14:textId="5C5B8717" w:rsidR="00B1475D" w:rsidRPr="00E76218" w:rsidRDefault="00B1475D" w:rsidP="0047417A">
            <w:pPr>
              <w:rPr>
                <w:rFonts w:ascii="Times New Roman" w:hAnsi="Times New Roman" w:cs="Times New Roman"/>
                <w:noProof/>
                <w:sz w:val="26"/>
                <w:szCs w:val="26"/>
              </w:rPr>
            </w:pPr>
            <w:r w:rsidRPr="00E76218">
              <w:rPr>
                <w:rFonts w:ascii="Times New Roman" w:hAnsi="Times New Roman" w:cs="Times New Roman"/>
                <w:noProof/>
                <w:sz w:val="26"/>
                <w:szCs w:val="26"/>
                <w:lang w:val="vi-VN"/>
              </w:rPr>
              <w:t xml:space="preserve">1. </w:t>
            </w:r>
            <w:r>
              <w:rPr>
                <w:rFonts w:ascii="Times New Roman" w:hAnsi="Times New Roman" w:cs="Times New Roman"/>
                <w:noProof/>
                <w:sz w:val="26"/>
                <w:szCs w:val="26"/>
              </w:rPr>
              <w:t xml:space="preserve">Trong form lập chi tiết </w:t>
            </w:r>
            <w:r w:rsidR="0047417A">
              <w:rPr>
                <w:rFonts w:ascii="Times New Roman" w:hAnsi="Times New Roman" w:cs="Times New Roman"/>
                <w:noProof/>
                <w:sz w:val="26"/>
                <w:szCs w:val="26"/>
              </w:rPr>
              <w:t>dịch vụ sơ cứu</w:t>
            </w:r>
            <w:r>
              <w:rPr>
                <w:rFonts w:ascii="Times New Roman" w:hAnsi="Times New Roman" w:cs="Times New Roman"/>
                <w:noProof/>
                <w:sz w:val="26"/>
                <w:szCs w:val="26"/>
              </w:rPr>
              <w:t xml:space="preserve">, người dùng nhấn chọn </w:t>
            </w:r>
            <w:r w:rsidR="0047417A">
              <w:rPr>
                <w:rFonts w:ascii="Times New Roman" w:hAnsi="Times New Roman" w:cs="Times New Roman"/>
                <w:noProof/>
                <w:sz w:val="26"/>
                <w:szCs w:val="26"/>
              </w:rPr>
              <w:t>danh mục dịch vụ sơ cứu được sử dụng</w:t>
            </w:r>
            <w:r>
              <w:rPr>
                <w:rFonts w:ascii="Times New Roman" w:hAnsi="Times New Roman" w:cs="Times New Roman"/>
                <w:noProof/>
                <w:sz w:val="26"/>
                <w:szCs w:val="26"/>
              </w:rPr>
              <w:t xml:space="preserve"> cần chỉnh sửa, sau đó nhấn chọn nút sửa.</w:t>
            </w:r>
          </w:p>
          <w:p w14:paraId="3E261A43" w14:textId="77777777" w:rsidR="00B1475D" w:rsidRPr="00E76218" w:rsidRDefault="00B1475D" w:rsidP="0047417A">
            <w:pPr>
              <w:rPr>
                <w:rFonts w:ascii="Times New Roman" w:hAnsi="Times New Roman" w:cs="Times New Roman"/>
                <w:noProof/>
                <w:sz w:val="26"/>
                <w:szCs w:val="26"/>
              </w:rPr>
            </w:pPr>
            <w:r w:rsidRPr="00E76218">
              <w:rPr>
                <w:rFonts w:ascii="Times New Roman" w:hAnsi="Times New Roman" w:cs="Times New Roman"/>
                <w:noProof/>
                <w:sz w:val="26"/>
                <w:szCs w:val="26"/>
                <w:lang w:val="vi-VN"/>
              </w:rPr>
              <w:t xml:space="preserve">2. </w:t>
            </w:r>
            <w:r>
              <w:rPr>
                <w:rFonts w:ascii="Times New Roman" w:hAnsi="Times New Roman" w:cs="Times New Roman"/>
                <w:noProof/>
                <w:sz w:val="26"/>
                <w:szCs w:val="26"/>
              </w:rPr>
              <w:t>Người dùng nhập thông tin mà ứng dụng cho phép thay đổi.</w:t>
            </w:r>
          </w:p>
          <w:p w14:paraId="56CA5368" w14:textId="77777777" w:rsidR="00B1475D" w:rsidRPr="00E76218" w:rsidRDefault="00B1475D"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3. Hệ thống kiểm tra thông tin, nếu các thông tin hợp lệ sẽ tiến hành bước tiếp theo.</w:t>
            </w:r>
          </w:p>
          <w:p w14:paraId="2AEE992B" w14:textId="77777777" w:rsidR="00B1475D" w:rsidRPr="00E76218" w:rsidRDefault="00B1475D"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4. Hệ thống lưu dữ liệu và thông báo thành công.</w:t>
            </w:r>
          </w:p>
          <w:p w14:paraId="1E76DF0A" w14:textId="77777777" w:rsidR="00B1475D" w:rsidRPr="00E76218" w:rsidRDefault="00B1475D" w:rsidP="0047417A">
            <w:pPr>
              <w:rPr>
                <w:rFonts w:ascii="Times New Roman" w:hAnsi="Times New Roman" w:cs="Times New Roman"/>
                <w:noProof/>
                <w:sz w:val="26"/>
                <w:szCs w:val="26"/>
                <w:lang w:val="vi-VN"/>
              </w:rPr>
            </w:pPr>
          </w:p>
        </w:tc>
      </w:tr>
      <w:tr w:rsidR="00B1475D" w:rsidRPr="00E76218" w14:paraId="04DD7307"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1BB20B9A" w14:textId="77777777" w:rsidR="00B1475D" w:rsidRPr="00E76218" w:rsidRDefault="00B1475D"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1873DA0E" w14:textId="77777777" w:rsidR="00B1475D" w:rsidRPr="00E76218" w:rsidRDefault="00B1475D"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1. Thông tin không hợp lệ:</w:t>
            </w:r>
          </w:p>
          <w:p w14:paraId="2F810D06" w14:textId="77777777" w:rsidR="00B1475D" w:rsidRPr="00E76218" w:rsidRDefault="00B1475D"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 xml:space="preserve"> Hệ thống hiển thị thông báo</w:t>
            </w:r>
            <w:r>
              <w:rPr>
                <w:rFonts w:ascii="Times New Roman" w:hAnsi="Times New Roman" w:cs="Times New Roman"/>
                <w:noProof/>
                <w:sz w:val="26"/>
                <w:szCs w:val="26"/>
              </w:rPr>
              <w:t xml:space="preserve"> </w:t>
            </w:r>
            <w:r w:rsidRPr="00E76218">
              <w:rPr>
                <w:rFonts w:ascii="Times New Roman" w:hAnsi="Times New Roman" w:cs="Times New Roman"/>
                <w:noProof/>
                <w:sz w:val="26"/>
                <w:szCs w:val="26"/>
                <w:lang w:val="vi-VN"/>
              </w:rPr>
              <w:t>ngay tại chỗ bị lỗi và yêu cầu nhập</w:t>
            </w:r>
            <w:r>
              <w:rPr>
                <w:rFonts w:ascii="Times New Roman" w:hAnsi="Times New Roman" w:cs="Times New Roman"/>
                <w:noProof/>
                <w:sz w:val="26"/>
                <w:szCs w:val="26"/>
              </w:rPr>
              <w:t xml:space="preserve"> </w:t>
            </w:r>
            <w:r w:rsidRPr="00E76218">
              <w:rPr>
                <w:rFonts w:ascii="Times New Roman" w:hAnsi="Times New Roman" w:cs="Times New Roman"/>
                <w:noProof/>
                <w:sz w:val="26"/>
                <w:szCs w:val="26"/>
                <w:lang w:val="vi-VN"/>
              </w:rPr>
              <w:t>thông tin.</w:t>
            </w:r>
          </w:p>
        </w:tc>
      </w:tr>
      <w:tr w:rsidR="00B1475D" w:rsidRPr="00E76218" w14:paraId="68527079"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3E9290D6" w14:textId="77777777" w:rsidR="00B1475D" w:rsidRPr="00E76218" w:rsidRDefault="00B1475D"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17CB2B8D" w14:textId="77777777" w:rsidR="00B1475D" w:rsidRPr="00E76218" w:rsidRDefault="00B1475D" w:rsidP="0047417A">
            <w:pPr>
              <w:rPr>
                <w:rFonts w:ascii="Times New Roman" w:hAnsi="Times New Roman" w:cs="Times New Roman"/>
                <w:noProof/>
                <w:sz w:val="26"/>
                <w:szCs w:val="26"/>
              </w:rPr>
            </w:pPr>
            <w:r w:rsidRPr="00E76218">
              <w:rPr>
                <w:rFonts w:ascii="Times New Roman" w:hAnsi="Times New Roman" w:cs="Times New Roman"/>
                <w:noProof/>
                <w:sz w:val="26"/>
                <w:szCs w:val="26"/>
                <w:lang w:val="vi-VN"/>
              </w:rPr>
              <w:t xml:space="preserve">Người dùng đã đăng nhập vào hệ thống và </w:t>
            </w:r>
            <w:r>
              <w:rPr>
                <w:rFonts w:ascii="Times New Roman" w:hAnsi="Times New Roman" w:cs="Times New Roman"/>
                <w:noProof/>
                <w:sz w:val="26"/>
                <w:szCs w:val="26"/>
              </w:rPr>
              <w:t>với vai trò là bác sĩ</w:t>
            </w:r>
          </w:p>
        </w:tc>
      </w:tr>
      <w:tr w:rsidR="00B1475D" w:rsidRPr="00E76218" w14:paraId="7CE4DD60" w14:textId="77777777" w:rsidTr="0047417A">
        <w:tc>
          <w:tcPr>
            <w:tcW w:w="2830" w:type="dxa"/>
            <w:tcBorders>
              <w:top w:val="single" w:sz="4" w:space="0" w:color="auto"/>
              <w:left w:val="single" w:sz="4" w:space="0" w:color="auto"/>
              <w:bottom w:val="single" w:sz="4" w:space="0" w:color="auto"/>
              <w:right w:val="single" w:sz="4" w:space="0" w:color="auto"/>
            </w:tcBorders>
          </w:tcPr>
          <w:p w14:paraId="3DB1D143" w14:textId="77777777" w:rsidR="00B1475D" w:rsidRPr="00E76218" w:rsidRDefault="00B1475D"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69B5C21E" w14:textId="0189B532" w:rsidR="00B1475D" w:rsidRPr="00E76218" w:rsidRDefault="00B1475D"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 xml:space="preserve">Người dùng cập nhật thông tin </w:t>
            </w:r>
            <w:r w:rsidR="0047417A">
              <w:rPr>
                <w:rFonts w:ascii="Times New Roman" w:hAnsi="Times New Roman" w:cs="Times New Roman"/>
                <w:noProof/>
                <w:sz w:val="26"/>
                <w:szCs w:val="26"/>
              </w:rPr>
              <w:t>danh mục dịch vụ sơ cứu được sử dụng</w:t>
            </w:r>
            <w:r w:rsidR="0047417A" w:rsidRPr="00E76218">
              <w:rPr>
                <w:rFonts w:ascii="Times New Roman" w:hAnsi="Times New Roman" w:cs="Times New Roman"/>
                <w:noProof/>
                <w:sz w:val="26"/>
                <w:szCs w:val="26"/>
                <w:lang w:val="vi-VN"/>
              </w:rPr>
              <w:t xml:space="preserve"> </w:t>
            </w:r>
            <w:r w:rsidRPr="00E76218">
              <w:rPr>
                <w:rFonts w:ascii="Times New Roman" w:hAnsi="Times New Roman" w:cs="Times New Roman"/>
                <w:noProof/>
                <w:sz w:val="26"/>
                <w:szCs w:val="26"/>
                <w:lang w:val="vi-VN"/>
              </w:rPr>
              <w:t>thành công vào hệ thống.</w:t>
            </w:r>
          </w:p>
        </w:tc>
      </w:tr>
    </w:tbl>
    <w:p w14:paraId="730D9BF7" w14:textId="77777777" w:rsidR="00B1475D" w:rsidRDefault="00B1475D" w:rsidP="00B1475D">
      <w:pPr>
        <w:rPr>
          <w:rFonts w:ascii="Times New Roman" w:hAnsi="Times New Roman" w:cs="Times New Roman"/>
          <w:b/>
          <w:noProof/>
          <w:sz w:val="26"/>
          <w:szCs w:val="26"/>
        </w:rPr>
      </w:pPr>
    </w:p>
    <w:p w14:paraId="6C2548BD" w14:textId="1F932443" w:rsidR="00B1475D" w:rsidRDefault="00B1475D" w:rsidP="00B1475D">
      <w:pPr>
        <w:rPr>
          <w:rFonts w:ascii="Times New Roman" w:hAnsi="Times New Roman" w:cs="Times New Roman"/>
          <w:b/>
          <w:noProof/>
          <w:sz w:val="26"/>
          <w:szCs w:val="26"/>
        </w:rPr>
      </w:pPr>
      <w:r>
        <w:rPr>
          <w:rFonts w:ascii="Times New Roman" w:hAnsi="Times New Roman" w:cs="Times New Roman"/>
          <w:b/>
          <w:noProof/>
          <w:sz w:val="26"/>
          <w:szCs w:val="26"/>
        </w:rPr>
        <w:t xml:space="preserve">+ xóa danh mục dịch vụ </w:t>
      </w:r>
      <w:r w:rsidR="0047417A">
        <w:rPr>
          <w:rFonts w:ascii="Times New Roman" w:hAnsi="Times New Roman" w:cs="Times New Roman"/>
          <w:b/>
          <w:noProof/>
          <w:sz w:val="26"/>
          <w:szCs w:val="26"/>
        </w:rPr>
        <w:t xml:space="preserve">sơ cứu </w:t>
      </w:r>
      <w:r>
        <w:rPr>
          <w:rFonts w:ascii="Times New Roman" w:hAnsi="Times New Roman" w:cs="Times New Roman"/>
          <w:b/>
          <w:noProof/>
          <w:sz w:val="26"/>
          <w:szCs w:val="26"/>
        </w:rPr>
        <w:t>được sử dụng</w:t>
      </w:r>
    </w:p>
    <w:tbl>
      <w:tblPr>
        <w:tblStyle w:val="LiBang"/>
        <w:tblW w:w="0" w:type="auto"/>
        <w:tblLook w:val="04A0" w:firstRow="1" w:lastRow="0" w:firstColumn="1" w:lastColumn="0" w:noHBand="0" w:noVBand="1"/>
      </w:tblPr>
      <w:tblGrid>
        <w:gridCol w:w="2830"/>
        <w:gridCol w:w="6186"/>
      </w:tblGrid>
      <w:tr w:rsidR="00B1475D" w:rsidRPr="00E76218" w14:paraId="586E4087"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6D647E28" w14:textId="77777777" w:rsidR="00B1475D" w:rsidRPr="00E76218" w:rsidRDefault="00B1475D"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4348BC57" w14:textId="692239A0" w:rsidR="00B1475D" w:rsidRPr="00E76218" w:rsidRDefault="00B1475D"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 xml:space="preserve">Use case bắt đầu khi người dùng chọn thực hiện Xoá </w:t>
            </w:r>
            <w:r w:rsidR="0047417A">
              <w:rPr>
                <w:rFonts w:ascii="Times New Roman" w:hAnsi="Times New Roman" w:cs="Times New Roman"/>
                <w:noProof/>
                <w:sz w:val="26"/>
                <w:szCs w:val="26"/>
              </w:rPr>
              <w:t>danh mục dịch vụ sơ cứu được sử dụng</w:t>
            </w:r>
            <w:r>
              <w:rPr>
                <w:rFonts w:ascii="Times New Roman" w:hAnsi="Times New Roman" w:cs="Times New Roman"/>
                <w:noProof/>
                <w:sz w:val="26"/>
                <w:szCs w:val="26"/>
              </w:rPr>
              <w:t xml:space="preserve"> trong </w:t>
            </w:r>
            <w:r w:rsidR="0047417A">
              <w:rPr>
                <w:rFonts w:ascii="Times New Roman" w:hAnsi="Times New Roman" w:cs="Times New Roman"/>
                <w:noProof/>
                <w:sz w:val="26"/>
                <w:szCs w:val="26"/>
              </w:rPr>
              <w:t>danh sách</w:t>
            </w:r>
            <w:r w:rsidRPr="00E76218">
              <w:rPr>
                <w:rFonts w:ascii="Times New Roman" w:hAnsi="Times New Roman" w:cs="Times New Roman"/>
                <w:noProof/>
                <w:sz w:val="26"/>
                <w:szCs w:val="26"/>
                <w:lang w:val="vi-VN"/>
              </w:rPr>
              <w:t xml:space="preserve">. Hệ thống sẽ xử lý yêu cầu xoá </w:t>
            </w:r>
            <w:r w:rsidR="0047417A">
              <w:rPr>
                <w:rFonts w:ascii="Times New Roman" w:hAnsi="Times New Roman" w:cs="Times New Roman"/>
                <w:noProof/>
                <w:sz w:val="26"/>
                <w:szCs w:val="26"/>
              </w:rPr>
              <w:t>danh mục dịch vụ sơ cứu được sử dụng</w:t>
            </w:r>
            <w:r w:rsidRPr="00E76218">
              <w:rPr>
                <w:rFonts w:ascii="Times New Roman" w:hAnsi="Times New Roman" w:cs="Times New Roman"/>
                <w:noProof/>
                <w:sz w:val="26"/>
                <w:szCs w:val="26"/>
                <w:lang w:val="vi-VN"/>
              </w:rPr>
              <w:t xml:space="preserve"> của người dùng.</w:t>
            </w:r>
          </w:p>
        </w:tc>
      </w:tr>
      <w:tr w:rsidR="00B1475D" w:rsidRPr="00E76218" w14:paraId="52C53036"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18AE5C9A" w14:textId="77777777" w:rsidR="00B1475D" w:rsidRPr="00E76218" w:rsidRDefault="00B1475D"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74234673" w14:textId="7822B668" w:rsidR="00B1475D" w:rsidRPr="00E76218" w:rsidRDefault="00B1475D"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 xml:space="preserve">1. </w:t>
            </w:r>
            <w:r>
              <w:rPr>
                <w:rFonts w:ascii="Times New Roman" w:hAnsi="Times New Roman" w:cs="Times New Roman"/>
                <w:noProof/>
                <w:sz w:val="26"/>
                <w:szCs w:val="26"/>
              </w:rPr>
              <w:t xml:space="preserve">Trong form lập chi tiết </w:t>
            </w:r>
            <w:r w:rsidR="0047417A">
              <w:rPr>
                <w:rFonts w:ascii="Times New Roman" w:hAnsi="Times New Roman" w:cs="Times New Roman"/>
                <w:noProof/>
                <w:sz w:val="26"/>
                <w:szCs w:val="26"/>
              </w:rPr>
              <w:t>dịch vụ sơ cứu</w:t>
            </w:r>
            <w:r>
              <w:rPr>
                <w:rFonts w:ascii="Times New Roman" w:hAnsi="Times New Roman" w:cs="Times New Roman"/>
                <w:noProof/>
                <w:sz w:val="26"/>
                <w:szCs w:val="26"/>
              </w:rPr>
              <w:t xml:space="preserve">, người dùng nhấn chọn </w:t>
            </w:r>
            <w:r w:rsidR="0047417A">
              <w:rPr>
                <w:rFonts w:ascii="Times New Roman" w:hAnsi="Times New Roman" w:cs="Times New Roman"/>
                <w:noProof/>
                <w:sz w:val="26"/>
                <w:szCs w:val="26"/>
              </w:rPr>
              <w:t>danh mục dịch vụ sơ cứu được sử dụng</w:t>
            </w:r>
            <w:r>
              <w:rPr>
                <w:rFonts w:ascii="Times New Roman" w:hAnsi="Times New Roman" w:cs="Times New Roman"/>
                <w:noProof/>
                <w:sz w:val="26"/>
                <w:szCs w:val="26"/>
              </w:rPr>
              <w:t xml:space="preserve"> cần xóa, sau đó nhấn chọn nút xóa.</w:t>
            </w:r>
          </w:p>
          <w:p w14:paraId="0852A710" w14:textId="5CBDF131" w:rsidR="00B1475D" w:rsidRPr="00E76218" w:rsidRDefault="00B1475D"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2. Hệ thống</w:t>
            </w:r>
            <w:r>
              <w:rPr>
                <w:rFonts w:ascii="Times New Roman" w:hAnsi="Times New Roman" w:cs="Times New Roman"/>
                <w:noProof/>
                <w:sz w:val="26"/>
                <w:szCs w:val="26"/>
              </w:rPr>
              <w:t xml:space="preserve"> sẽ thông báo</w:t>
            </w:r>
            <w:r w:rsidRPr="00E76218">
              <w:rPr>
                <w:rFonts w:ascii="Times New Roman" w:hAnsi="Times New Roman" w:cs="Times New Roman"/>
                <w:noProof/>
                <w:sz w:val="26"/>
                <w:szCs w:val="26"/>
                <w:lang w:val="vi-VN"/>
              </w:rPr>
              <w:t xml:space="preserve"> xác nhận muốn xoá </w:t>
            </w:r>
            <w:r w:rsidR="0047417A">
              <w:rPr>
                <w:rFonts w:ascii="Times New Roman" w:hAnsi="Times New Roman" w:cs="Times New Roman"/>
                <w:noProof/>
                <w:sz w:val="26"/>
                <w:szCs w:val="26"/>
              </w:rPr>
              <w:t>danh mục dịch vụ sơ cứu được sử dụng</w:t>
            </w:r>
            <w:r w:rsidR="0047417A" w:rsidRPr="00E76218">
              <w:rPr>
                <w:rFonts w:ascii="Times New Roman" w:hAnsi="Times New Roman" w:cs="Times New Roman"/>
                <w:noProof/>
                <w:sz w:val="26"/>
                <w:szCs w:val="26"/>
                <w:lang w:val="vi-VN"/>
              </w:rPr>
              <w:t xml:space="preserve"> </w:t>
            </w:r>
            <w:r w:rsidRPr="00E76218">
              <w:rPr>
                <w:rFonts w:ascii="Times New Roman" w:hAnsi="Times New Roman" w:cs="Times New Roman"/>
                <w:noProof/>
                <w:sz w:val="26"/>
                <w:szCs w:val="26"/>
                <w:lang w:val="vi-VN"/>
              </w:rPr>
              <w:t>này không, nếu người dùng xác nhận xoá sẽ tiến hành bước tiếp theo.</w:t>
            </w:r>
          </w:p>
          <w:p w14:paraId="65DFB8E6" w14:textId="77777777" w:rsidR="00B1475D" w:rsidRPr="00E76218" w:rsidRDefault="00B1475D"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3. Hệ thống lưu dữ liệu và thông báo thành công</w:t>
            </w:r>
          </w:p>
        </w:tc>
      </w:tr>
      <w:tr w:rsidR="00B1475D" w:rsidRPr="00E76218" w14:paraId="02BD7507"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71D76D98" w14:textId="77777777" w:rsidR="00B1475D" w:rsidRPr="00E76218" w:rsidRDefault="00B1475D"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70944239" w14:textId="77777777" w:rsidR="00B1475D" w:rsidRPr="00E76218" w:rsidRDefault="00B1475D" w:rsidP="0047417A">
            <w:pPr>
              <w:rPr>
                <w:rFonts w:ascii="Times New Roman" w:hAnsi="Times New Roman" w:cs="Times New Roman"/>
                <w:noProof/>
                <w:sz w:val="26"/>
                <w:szCs w:val="26"/>
                <w:lang w:val="vi-VN"/>
              </w:rPr>
            </w:pPr>
          </w:p>
        </w:tc>
      </w:tr>
      <w:tr w:rsidR="00B1475D" w:rsidRPr="00E76218" w14:paraId="1ED5F20F"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393F4BCF" w14:textId="77777777" w:rsidR="00B1475D" w:rsidRPr="00E76218" w:rsidRDefault="00B1475D"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4C4C1BDE" w14:textId="77777777" w:rsidR="00B1475D" w:rsidRPr="00B1475D" w:rsidRDefault="00B1475D" w:rsidP="0047417A">
            <w:pPr>
              <w:rPr>
                <w:rFonts w:ascii="Times New Roman" w:hAnsi="Times New Roman" w:cs="Times New Roman"/>
                <w:noProof/>
                <w:sz w:val="26"/>
                <w:szCs w:val="26"/>
              </w:rPr>
            </w:pPr>
            <w:r w:rsidRPr="00E76218">
              <w:rPr>
                <w:rFonts w:ascii="Times New Roman" w:hAnsi="Times New Roman" w:cs="Times New Roman"/>
                <w:noProof/>
                <w:sz w:val="26"/>
                <w:szCs w:val="26"/>
                <w:lang w:val="vi-VN"/>
              </w:rPr>
              <w:t xml:space="preserve">Người dùng đã đăng nhập vào hệ thống và </w:t>
            </w:r>
            <w:r>
              <w:rPr>
                <w:rFonts w:ascii="Times New Roman" w:hAnsi="Times New Roman" w:cs="Times New Roman"/>
                <w:noProof/>
                <w:sz w:val="26"/>
                <w:szCs w:val="26"/>
              </w:rPr>
              <w:t>với vai trò là bác sĩ</w:t>
            </w:r>
          </w:p>
        </w:tc>
      </w:tr>
      <w:tr w:rsidR="00B1475D" w:rsidRPr="00E76218" w14:paraId="751AA368" w14:textId="77777777" w:rsidTr="0047417A">
        <w:tc>
          <w:tcPr>
            <w:tcW w:w="2830" w:type="dxa"/>
            <w:tcBorders>
              <w:top w:val="single" w:sz="4" w:space="0" w:color="auto"/>
              <w:left w:val="single" w:sz="4" w:space="0" w:color="auto"/>
              <w:bottom w:val="single" w:sz="4" w:space="0" w:color="auto"/>
              <w:right w:val="single" w:sz="4" w:space="0" w:color="auto"/>
            </w:tcBorders>
          </w:tcPr>
          <w:p w14:paraId="10B3FE32" w14:textId="77777777" w:rsidR="00B1475D" w:rsidRPr="00E76218" w:rsidRDefault="00B1475D"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642B8859" w14:textId="19FC1464" w:rsidR="00B1475D" w:rsidRPr="00E76218" w:rsidRDefault="00B1475D"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 xml:space="preserve">Người dùng xoá </w:t>
            </w:r>
            <w:r w:rsidR="0047417A">
              <w:rPr>
                <w:rFonts w:ascii="Times New Roman" w:hAnsi="Times New Roman" w:cs="Times New Roman"/>
                <w:noProof/>
                <w:sz w:val="26"/>
                <w:szCs w:val="26"/>
              </w:rPr>
              <w:t>danh mục dịch vụ sơ cứu được sử dụng</w:t>
            </w:r>
            <w:r w:rsidR="0047417A" w:rsidRPr="00E76218">
              <w:rPr>
                <w:rFonts w:ascii="Times New Roman" w:hAnsi="Times New Roman" w:cs="Times New Roman"/>
                <w:noProof/>
                <w:sz w:val="26"/>
                <w:szCs w:val="26"/>
                <w:lang w:val="vi-VN"/>
              </w:rPr>
              <w:t xml:space="preserve"> </w:t>
            </w:r>
            <w:r w:rsidRPr="00E76218">
              <w:rPr>
                <w:rFonts w:ascii="Times New Roman" w:hAnsi="Times New Roman" w:cs="Times New Roman"/>
                <w:noProof/>
                <w:sz w:val="26"/>
                <w:szCs w:val="26"/>
                <w:lang w:val="vi-VN"/>
              </w:rPr>
              <w:t>thành công</w:t>
            </w:r>
            <w:r>
              <w:rPr>
                <w:rFonts w:ascii="Times New Roman" w:hAnsi="Times New Roman" w:cs="Times New Roman"/>
                <w:noProof/>
                <w:sz w:val="26"/>
                <w:szCs w:val="26"/>
              </w:rPr>
              <w:t xml:space="preserve"> và danh sách </w:t>
            </w:r>
            <w:r w:rsidR="0047417A">
              <w:rPr>
                <w:rFonts w:ascii="Times New Roman" w:hAnsi="Times New Roman" w:cs="Times New Roman"/>
                <w:noProof/>
                <w:sz w:val="26"/>
                <w:szCs w:val="26"/>
              </w:rPr>
              <w:t>sử dụng dịch vụ sơ cứu</w:t>
            </w:r>
            <w:r>
              <w:rPr>
                <w:rFonts w:ascii="Times New Roman" w:hAnsi="Times New Roman" w:cs="Times New Roman"/>
                <w:noProof/>
                <w:sz w:val="26"/>
                <w:szCs w:val="26"/>
              </w:rPr>
              <w:t xml:space="preserve"> được cập nhật</w:t>
            </w:r>
            <w:r w:rsidRPr="00E76218">
              <w:rPr>
                <w:rFonts w:ascii="Times New Roman" w:hAnsi="Times New Roman" w:cs="Times New Roman"/>
                <w:noProof/>
                <w:sz w:val="26"/>
                <w:szCs w:val="26"/>
                <w:lang w:val="vi-VN"/>
              </w:rPr>
              <w:t>.</w:t>
            </w:r>
          </w:p>
        </w:tc>
      </w:tr>
    </w:tbl>
    <w:p w14:paraId="1C9C21A4" w14:textId="0264A3A7" w:rsidR="00B1475D" w:rsidRDefault="00B1475D" w:rsidP="00B1475D">
      <w:pPr>
        <w:rPr>
          <w:rFonts w:ascii="Times New Roman" w:hAnsi="Times New Roman" w:cs="Times New Roman"/>
          <w:b/>
          <w:noProof/>
          <w:sz w:val="26"/>
          <w:szCs w:val="26"/>
        </w:rPr>
      </w:pPr>
    </w:p>
    <w:p w14:paraId="69E6EDD8" w14:textId="39BCE41A" w:rsidR="0047417A" w:rsidRDefault="0047417A" w:rsidP="00B1475D">
      <w:pPr>
        <w:rPr>
          <w:rFonts w:ascii="Times New Roman" w:hAnsi="Times New Roman" w:cs="Times New Roman"/>
          <w:b/>
          <w:noProof/>
          <w:sz w:val="26"/>
          <w:szCs w:val="26"/>
        </w:rPr>
      </w:pPr>
      <w:r>
        <w:rPr>
          <w:rFonts w:ascii="Times New Roman" w:hAnsi="Times New Roman" w:cs="Times New Roman"/>
          <w:b/>
          <w:noProof/>
          <w:sz w:val="26"/>
          <w:szCs w:val="26"/>
        </w:rPr>
        <w:t xml:space="preserve">10- </w:t>
      </w:r>
      <w:r w:rsidRPr="0047417A">
        <w:rPr>
          <w:rFonts w:ascii="Times New Roman" w:hAnsi="Times New Roman" w:cs="Times New Roman"/>
          <w:b/>
          <w:noProof/>
          <w:sz w:val="26"/>
          <w:szCs w:val="26"/>
        </w:rPr>
        <w:t>lập chi tiết dịch vụ kỹ thuật</w:t>
      </w:r>
    </w:p>
    <w:p w14:paraId="46AFD299" w14:textId="0374B4B4" w:rsidR="0047417A" w:rsidRDefault="0047417A" w:rsidP="0047417A">
      <w:pPr>
        <w:rPr>
          <w:rFonts w:ascii="Times New Roman" w:hAnsi="Times New Roman" w:cs="Times New Roman"/>
          <w:b/>
          <w:noProof/>
          <w:sz w:val="26"/>
          <w:szCs w:val="26"/>
        </w:rPr>
      </w:pPr>
      <w:r>
        <w:rPr>
          <w:rFonts w:ascii="Times New Roman" w:hAnsi="Times New Roman" w:cs="Times New Roman"/>
          <w:b/>
          <w:noProof/>
          <w:sz w:val="26"/>
          <w:szCs w:val="26"/>
        </w:rPr>
        <w:t xml:space="preserve">+ thêm danh mục dịch vụ </w:t>
      </w:r>
      <w:r w:rsidRPr="0047417A">
        <w:rPr>
          <w:rFonts w:ascii="Times New Roman" w:hAnsi="Times New Roman" w:cs="Times New Roman"/>
          <w:b/>
          <w:noProof/>
          <w:sz w:val="26"/>
          <w:szCs w:val="26"/>
        </w:rPr>
        <w:t>kỹ thuật</w:t>
      </w:r>
      <w:r>
        <w:rPr>
          <w:rFonts w:ascii="Times New Roman" w:hAnsi="Times New Roman" w:cs="Times New Roman"/>
          <w:b/>
          <w:noProof/>
          <w:sz w:val="26"/>
          <w:szCs w:val="26"/>
        </w:rPr>
        <w:t xml:space="preserve"> y tế được sử dụng</w:t>
      </w:r>
    </w:p>
    <w:tbl>
      <w:tblPr>
        <w:tblStyle w:val="LiBang"/>
        <w:tblW w:w="0" w:type="auto"/>
        <w:tblLook w:val="04A0" w:firstRow="1" w:lastRow="0" w:firstColumn="1" w:lastColumn="0" w:noHBand="0" w:noVBand="1"/>
      </w:tblPr>
      <w:tblGrid>
        <w:gridCol w:w="2830"/>
        <w:gridCol w:w="6186"/>
      </w:tblGrid>
      <w:tr w:rsidR="0047417A" w:rsidRPr="007B14E4" w14:paraId="69A721B7"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622F1371" w14:textId="77777777" w:rsidR="0047417A" w:rsidRPr="00D03FC3" w:rsidRDefault="0047417A" w:rsidP="0047417A">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4309CA6A" w14:textId="3D998294" w:rsidR="0047417A" w:rsidRPr="00CC14C2" w:rsidRDefault="0047417A" w:rsidP="0047417A">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Use case bắt đầu khi người dùng chọn thực hiện thêm </w:t>
            </w:r>
            <w:r>
              <w:rPr>
                <w:rFonts w:ascii="Times New Roman" w:hAnsi="Times New Roman" w:cs="Times New Roman"/>
                <w:noProof/>
                <w:sz w:val="26"/>
                <w:szCs w:val="26"/>
              </w:rPr>
              <w:t>danh mục dịch vụ kỹ thuật y tế được sử dụng</w:t>
            </w:r>
            <w:r w:rsidRPr="00D03FC3">
              <w:rPr>
                <w:rFonts w:ascii="Times New Roman" w:hAnsi="Times New Roman" w:cs="Times New Roman"/>
                <w:noProof/>
                <w:sz w:val="26"/>
                <w:szCs w:val="26"/>
                <w:lang w:val="vi-VN"/>
              </w:rPr>
              <w:t xml:space="preserve">. Hệ thống </w:t>
            </w:r>
            <w:r w:rsidRPr="00D03FC3">
              <w:rPr>
                <w:rFonts w:ascii="Times New Roman" w:hAnsi="Times New Roman" w:cs="Times New Roman"/>
                <w:noProof/>
                <w:sz w:val="26"/>
                <w:szCs w:val="26"/>
                <w:lang w:val="vi-VN"/>
              </w:rPr>
              <w:lastRenderedPageBreak/>
              <w:t xml:space="preserve">sẽ xử lý yêu cầu thêm </w:t>
            </w:r>
            <w:r>
              <w:rPr>
                <w:rFonts w:ascii="Times New Roman" w:hAnsi="Times New Roman" w:cs="Times New Roman"/>
                <w:noProof/>
                <w:sz w:val="26"/>
                <w:szCs w:val="26"/>
              </w:rPr>
              <w:t>danh mục</w:t>
            </w:r>
            <w:r w:rsidR="00CC14C2">
              <w:rPr>
                <w:rFonts w:ascii="Times New Roman" w:hAnsi="Times New Roman" w:cs="Times New Roman"/>
                <w:noProof/>
                <w:sz w:val="26"/>
                <w:szCs w:val="26"/>
              </w:rPr>
              <w:t xml:space="preserve"> dịch vụ được sử dụng</w:t>
            </w:r>
            <w:r w:rsidRPr="00D03FC3">
              <w:rPr>
                <w:rFonts w:ascii="Times New Roman" w:hAnsi="Times New Roman" w:cs="Times New Roman"/>
                <w:noProof/>
                <w:sz w:val="26"/>
                <w:szCs w:val="26"/>
                <w:lang w:val="vi-VN"/>
              </w:rPr>
              <w:t xml:space="preserve"> của </w:t>
            </w:r>
            <w:r w:rsidR="00CC14C2">
              <w:rPr>
                <w:rFonts w:ascii="Times New Roman" w:hAnsi="Times New Roman" w:cs="Times New Roman"/>
                <w:noProof/>
                <w:sz w:val="26"/>
                <w:szCs w:val="26"/>
              </w:rPr>
              <w:t>bệnh nhân.</w:t>
            </w:r>
          </w:p>
        </w:tc>
      </w:tr>
      <w:tr w:rsidR="0047417A" w:rsidRPr="007B14E4" w14:paraId="06F67FC8"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4BC5682F" w14:textId="77777777" w:rsidR="0047417A" w:rsidRPr="00D03FC3" w:rsidRDefault="0047417A" w:rsidP="0047417A">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lastRenderedPageBreak/>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6F3AB2D4" w14:textId="77777777" w:rsidR="0047417A" w:rsidRPr="00D03FC3" w:rsidRDefault="0047417A" w:rsidP="0047417A">
            <w:pPr>
              <w:rPr>
                <w:rFonts w:ascii="Times New Roman" w:hAnsi="Times New Roman" w:cs="Times New Roman"/>
                <w:noProof/>
                <w:sz w:val="26"/>
                <w:szCs w:val="26"/>
              </w:rPr>
            </w:pPr>
            <w:r w:rsidRPr="00D03FC3">
              <w:rPr>
                <w:rFonts w:ascii="Times New Roman" w:hAnsi="Times New Roman" w:cs="Times New Roman"/>
                <w:noProof/>
                <w:sz w:val="26"/>
                <w:szCs w:val="26"/>
                <w:lang w:val="vi-VN"/>
              </w:rPr>
              <w:t>1. Vào</w:t>
            </w:r>
            <w:r>
              <w:rPr>
                <w:rFonts w:ascii="Times New Roman" w:hAnsi="Times New Roman" w:cs="Times New Roman"/>
                <w:noProof/>
                <w:sz w:val="26"/>
                <w:szCs w:val="26"/>
              </w:rPr>
              <w:t xml:space="preserve"> chức năng lập phiếu khám</w:t>
            </w:r>
          </w:p>
          <w:p w14:paraId="39EB7477" w14:textId="670F6E18" w:rsidR="0047417A" w:rsidRPr="00D03FC3" w:rsidRDefault="0047417A" w:rsidP="0047417A">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2. </w:t>
            </w:r>
            <w:r>
              <w:rPr>
                <w:rFonts w:ascii="Times New Roman" w:hAnsi="Times New Roman" w:cs="Times New Roman"/>
                <w:noProof/>
                <w:sz w:val="26"/>
                <w:szCs w:val="26"/>
              </w:rPr>
              <w:t>Người dùng nhấn vào nút thêm thông tin DV</w:t>
            </w:r>
            <w:r w:rsidR="00CC14C2">
              <w:rPr>
                <w:rFonts w:ascii="Times New Roman" w:hAnsi="Times New Roman" w:cs="Times New Roman"/>
                <w:noProof/>
                <w:sz w:val="26"/>
                <w:szCs w:val="26"/>
              </w:rPr>
              <w:t>KT.</w:t>
            </w:r>
          </w:p>
          <w:p w14:paraId="18DFC00A" w14:textId="350DA212" w:rsidR="0047417A" w:rsidRPr="00D03FC3" w:rsidRDefault="0047417A" w:rsidP="0047417A">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3. Hệ thống </w:t>
            </w:r>
            <w:r>
              <w:rPr>
                <w:rFonts w:ascii="Times New Roman" w:hAnsi="Times New Roman" w:cs="Times New Roman"/>
                <w:noProof/>
                <w:sz w:val="26"/>
                <w:szCs w:val="26"/>
              </w:rPr>
              <w:t>sẽ hiện form thêm thông tin DV</w:t>
            </w:r>
            <w:r w:rsidR="00CC14C2">
              <w:rPr>
                <w:rFonts w:ascii="Times New Roman" w:hAnsi="Times New Roman" w:cs="Times New Roman"/>
                <w:noProof/>
                <w:sz w:val="26"/>
                <w:szCs w:val="26"/>
              </w:rPr>
              <w:t>KT.</w:t>
            </w:r>
          </w:p>
          <w:p w14:paraId="5AD70C0F" w14:textId="6DDFE42B" w:rsidR="0047417A" w:rsidRPr="00D03FC3" w:rsidRDefault="0047417A" w:rsidP="0047417A">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4. </w:t>
            </w:r>
            <w:r>
              <w:rPr>
                <w:rFonts w:ascii="Times New Roman" w:hAnsi="Times New Roman" w:cs="Times New Roman"/>
                <w:noProof/>
                <w:sz w:val="26"/>
                <w:szCs w:val="26"/>
              </w:rPr>
              <w:t>Người dùng nhập thông tin DV</w:t>
            </w:r>
            <w:r w:rsidR="00CC14C2">
              <w:rPr>
                <w:rFonts w:ascii="Times New Roman" w:hAnsi="Times New Roman" w:cs="Times New Roman"/>
                <w:noProof/>
                <w:sz w:val="26"/>
                <w:szCs w:val="26"/>
              </w:rPr>
              <w:t>KT</w:t>
            </w:r>
            <w:r>
              <w:rPr>
                <w:rFonts w:ascii="Times New Roman" w:hAnsi="Times New Roman" w:cs="Times New Roman"/>
                <w:noProof/>
                <w:sz w:val="26"/>
                <w:szCs w:val="26"/>
              </w:rPr>
              <w:t xml:space="preserve"> cần thiết sau đó nhất nút lưu</w:t>
            </w:r>
            <w:r w:rsidR="00CC14C2">
              <w:rPr>
                <w:rFonts w:ascii="Times New Roman" w:hAnsi="Times New Roman" w:cs="Times New Roman"/>
                <w:noProof/>
                <w:sz w:val="26"/>
                <w:szCs w:val="26"/>
              </w:rPr>
              <w:t>.</w:t>
            </w:r>
          </w:p>
        </w:tc>
      </w:tr>
      <w:tr w:rsidR="0047417A" w:rsidRPr="007B14E4" w14:paraId="56F09DC5"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3990D773" w14:textId="77777777" w:rsidR="0047417A" w:rsidRPr="00D03FC3" w:rsidRDefault="0047417A" w:rsidP="0047417A">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04A62EAC" w14:textId="77777777" w:rsidR="0047417A" w:rsidRPr="00D03FC3" w:rsidRDefault="0047417A" w:rsidP="0047417A">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1. Thông tin không hợp lệ</w:t>
            </w:r>
            <w:r>
              <w:rPr>
                <w:rFonts w:ascii="Times New Roman" w:hAnsi="Times New Roman" w:cs="Times New Roman"/>
                <w:noProof/>
                <w:sz w:val="26"/>
                <w:szCs w:val="26"/>
              </w:rPr>
              <w:t xml:space="preserve"> hoặc điền thiếu</w:t>
            </w:r>
            <w:r w:rsidRPr="00D03FC3">
              <w:rPr>
                <w:rFonts w:ascii="Times New Roman" w:hAnsi="Times New Roman" w:cs="Times New Roman"/>
                <w:noProof/>
                <w:sz w:val="26"/>
                <w:szCs w:val="26"/>
                <w:lang w:val="vi-VN"/>
              </w:rPr>
              <w:t>:</w:t>
            </w:r>
          </w:p>
          <w:p w14:paraId="7659326E" w14:textId="77777777" w:rsidR="0047417A" w:rsidRPr="00243942" w:rsidRDefault="0047417A" w:rsidP="0047417A">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 Hệ thống hiển thị thông báo </w:t>
            </w:r>
            <w:r>
              <w:rPr>
                <w:rFonts w:ascii="Times New Roman" w:hAnsi="Times New Roman" w:cs="Times New Roman"/>
                <w:noProof/>
                <w:sz w:val="26"/>
                <w:szCs w:val="26"/>
              </w:rPr>
              <w:t>tại vị trí không hợp lệ hoặc thiếu</w:t>
            </w:r>
          </w:p>
        </w:tc>
      </w:tr>
      <w:tr w:rsidR="0047417A" w:rsidRPr="007B14E4" w14:paraId="74329D99"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67E1797D" w14:textId="77777777" w:rsidR="0047417A" w:rsidRPr="00D03FC3" w:rsidRDefault="0047417A" w:rsidP="0047417A">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4FFE91F7" w14:textId="77777777" w:rsidR="0047417A" w:rsidRPr="00243942" w:rsidRDefault="0047417A" w:rsidP="0047417A">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Người dùng đã đăng nhập vào hệ thống và </w:t>
            </w:r>
            <w:r>
              <w:rPr>
                <w:rFonts w:ascii="Times New Roman" w:hAnsi="Times New Roman" w:cs="Times New Roman"/>
                <w:noProof/>
                <w:sz w:val="26"/>
                <w:szCs w:val="26"/>
              </w:rPr>
              <w:t>đó là bác sĩ</w:t>
            </w:r>
          </w:p>
        </w:tc>
      </w:tr>
      <w:tr w:rsidR="0047417A" w:rsidRPr="007B14E4" w14:paraId="6B7993F4" w14:textId="77777777" w:rsidTr="0047417A">
        <w:tc>
          <w:tcPr>
            <w:tcW w:w="2830" w:type="dxa"/>
            <w:tcBorders>
              <w:top w:val="single" w:sz="4" w:space="0" w:color="auto"/>
              <w:left w:val="single" w:sz="4" w:space="0" w:color="auto"/>
              <w:bottom w:val="single" w:sz="4" w:space="0" w:color="auto"/>
              <w:right w:val="single" w:sz="4" w:space="0" w:color="auto"/>
            </w:tcBorders>
          </w:tcPr>
          <w:p w14:paraId="54D4F3DC" w14:textId="77777777" w:rsidR="0047417A" w:rsidRPr="00D03FC3" w:rsidRDefault="0047417A" w:rsidP="0047417A">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089C33BD" w14:textId="48CF8D89" w:rsidR="0047417A" w:rsidRPr="00B1475D" w:rsidRDefault="0047417A" w:rsidP="0047417A">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Người dùng thêm thông tin </w:t>
            </w:r>
            <w:r>
              <w:rPr>
                <w:rFonts w:ascii="Times New Roman" w:hAnsi="Times New Roman" w:cs="Times New Roman"/>
                <w:noProof/>
                <w:sz w:val="26"/>
                <w:szCs w:val="26"/>
              </w:rPr>
              <w:t>danh mục dịch vụ sơ cứu được sử dụng</w:t>
            </w:r>
            <w:r w:rsidRPr="00D03FC3">
              <w:rPr>
                <w:rFonts w:ascii="Times New Roman" w:hAnsi="Times New Roman" w:cs="Times New Roman"/>
                <w:noProof/>
                <w:sz w:val="26"/>
                <w:szCs w:val="26"/>
                <w:lang w:val="vi-VN"/>
              </w:rPr>
              <w:t xml:space="preserve"> thành công vào </w:t>
            </w:r>
            <w:r>
              <w:rPr>
                <w:rFonts w:ascii="Times New Roman" w:hAnsi="Times New Roman" w:cs="Times New Roman"/>
                <w:noProof/>
                <w:sz w:val="26"/>
                <w:szCs w:val="26"/>
              </w:rPr>
              <w:t xml:space="preserve">danh sách chi tiết dịch vụ </w:t>
            </w:r>
            <w:r w:rsidR="00CC14C2">
              <w:rPr>
                <w:rFonts w:ascii="Times New Roman" w:hAnsi="Times New Roman" w:cs="Times New Roman"/>
                <w:noProof/>
                <w:sz w:val="26"/>
                <w:szCs w:val="26"/>
              </w:rPr>
              <w:t>kỹ thuật y tế</w:t>
            </w:r>
          </w:p>
        </w:tc>
      </w:tr>
    </w:tbl>
    <w:p w14:paraId="322DDD9F" w14:textId="77777777" w:rsidR="0047417A" w:rsidRDefault="0047417A" w:rsidP="0047417A">
      <w:pPr>
        <w:rPr>
          <w:rFonts w:ascii="Times New Roman" w:hAnsi="Times New Roman" w:cs="Times New Roman"/>
          <w:b/>
          <w:noProof/>
          <w:sz w:val="26"/>
          <w:szCs w:val="26"/>
        </w:rPr>
      </w:pPr>
    </w:p>
    <w:p w14:paraId="249BD87B" w14:textId="33131CBE" w:rsidR="0047417A" w:rsidRDefault="0047417A" w:rsidP="0047417A">
      <w:pPr>
        <w:rPr>
          <w:rFonts w:ascii="Times New Roman" w:hAnsi="Times New Roman" w:cs="Times New Roman"/>
          <w:b/>
          <w:noProof/>
          <w:sz w:val="26"/>
          <w:szCs w:val="26"/>
        </w:rPr>
      </w:pPr>
      <w:r>
        <w:rPr>
          <w:rFonts w:ascii="Times New Roman" w:hAnsi="Times New Roman" w:cs="Times New Roman"/>
          <w:b/>
          <w:noProof/>
          <w:sz w:val="26"/>
          <w:szCs w:val="26"/>
        </w:rPr>
        <w:t xml:space="preserve">+ sửa danh mục dịch vụ </w:t>
      </w:r>
      <w:r w:rsidRPr="0047417A">
        <w:rPr>
          <w:rFonts w:ascii="Times New Roman" w:hAnsi="Times New Roman" w:cs="Times New Roman"/>
          <w:b/>
          <w:noProof/>
          <w:sz w:val="26"/>
          <w:szCs w:val="26"/>
        </w:rPr>
        <w:t>kỹ thuật</w:t>
      </w:r>
      <w:r>
        <w:rPr>
          <w:rFonts w:ascii="Times New Roman" w:hAnsi="Times New Roman" w:cs="Times New Roman"/>
          <w:b/>
          <w:noProof/>
          <w:sz w:val="26"/>
          <w:szCs w:val="26"/>
        </w:rPr>
        <w:t xml:space="preserve"> </w:t>
      </w:r>
      <w:r w:rsidR="00CC14C2">
        <w:rPr>
          <w:rFonts w:ascii="Times New Roman" w:hAnsi="Times New Roman" w:cs="Times New Roman"/>
          <w:b/>
          <w:noProof/>
          <w:sz w:val="26"/>
          <w:szCs w:val="26"/>
        </w:rPr>
        <w:t xml:space="preserve">y tế </w:t>
      </w:r>
      <w:r>
        <w:rPr>
          <w:rFonts w:ascii="Times New Roman" w:hAnsi="Times New Roman" w:cs="Times New Roman"/>
          <w:b/>
          <w:noProof/>
          <w:sz w:val="26"/>
          <w:szCs w:val="26"/>
        </w:rPr>
        <w:t>được sử dụng</w:t>
      </w:r>
    </w:p>
    <w:tbl>
      <w:tblPr>
        <w:tblStyle w:val="LiBang"/>
        <w:tblW w:w="0" w:type="auto"/>
        <w:tblLook w:val="04A0" w:firstRow="1" w:lastRow="0" w:firstColumn="1" w:lastColumn="0" w:noHBand="0" w:noVBand="1"/>
      </w:tblPr>
      <w:tblGrid>
        <w:gridCol w:w="2830"/>
        <w:gridCol w:w="6186"/>
      </w:tblGrid>
      <w:tr w:rsidR="0047417A" w:rsidRPr="00E76218" w14:paraId="30F96B19"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09CCB79C" w14:textId="77777777" w:rsidR="0047417A" w:rsidRPr="00E76218" w:rsidRDefault="0047417A"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0DAC95BF" w14:textId="5FC8100C" w:rsidR="0047417A" w:rsidRPr="00E76218" w:rsidRDefault="0047417A"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 xml:space="preserve">Use case bắt đầu khi người dùng chọn thực hiện Sửa thông tin </w:t>
            </w:r>
            <w:r>
              <w:rPr>
                <w:rFonts w:ascii="Times New Roman" w:hAnsi="Times New Roman" w:cs="Times New Roman"/>
                <w:noProof/>
                <w:sz w:val="26"/>
                <w:szCs w:val="26"/>
              </w:rPr>
              <w:t xml:space="preserve">danh mục dịch vụ </w:t>
            </w:r>
            <w:r w:rsidR="00CC14C2">
              <w:rPr>
                <w:rFonts w:ascii="Times New Roman" w:hAnsi="Times New Roman" w:cs="Times New Roman"/>
                <w:noProof/>
                <w:sz w:val="26"/>
                <w:szCs w:val="26"/>
              </w:rPr>
              <w:t>kỹ thuật y tế</w:t>
            </w:r>
            <w:r>
              <w:rPr>
                <w:rFonts w:ascii="Times New Roman" w:hAnsi="Times New Roman" w:cs="Times New Roman"/>
                <w:noProof/>
                <w:sz w:val="26"/>
                <w:szCs w:val="26"/>
              </w:rPr>
              <w:t xml:space="preserve"> được sử dụng</w:t>
            </w:r>
            <w:r w:rsidRPr="00E76218">
              <w:rPr>
                <w:rFonts w:ascii="Times New Roman" w:hAnsi="Times New Roman" w:cs="Times New Roman"/>
                <w:noProof/>
                <w:sz w:val="26"/>
                <w:szCs w:val="26"/>
                <w:lang w:val="vi-VN"/>
              </w:rPr>
              <w:t xml:space="preserve">. Hệ thống sẽ xử lý yêu cầu sửa thông tin </w:t>
            </w:r>
            <w:r>
              <w:rPr>
                <w:rFonts w:ascii="Times New Roman" w:hAnsi="Times New Roman" w:cs="Times New Roman"/>
                <w:noProof/>
                <w:sz w:val="26"/>
                <w:szCs w:val="26"/>
              </w:rPr>
              <w:t xml:space="preserve">danh mục dịch vụ </w:t>
            </w:r>
            <w:r w:rsidR="00CC14C2">
              <w:rPr>
                <w:rFonts w:ascii="Times New Roman" w:hAnsi="Times New Roman" w:cs="Times New Roman"/>
                <w:noProof/>
                <w:sz w:val="26"/>
                <w:szCs w:val="26"/>
              </w:rPr>
              <w:t>kỹ thuật y tế</w:t>
            </w:r>
            <w:r>
              <w:rPr>
                <w:rFonts w:ascii="Times New Roman" w:hAnsi="Times New Roman" w:cs="Times New Roman"/>
                <w:noProof/>
                <w:sz w:val="26"/>
                <w:szCs w:val="26"/>
              </w:rPr>
              <w:t xml:space="preserve"> được sử dụng được chọn trong danh sách</w:t>
            </w:r>
            <w:r w:rsidRPr="00E76218">
              <w:rPr>
                <w:rFonts w:ascii="Times New Roman" w:hAnsi="Times New Roman" w:cs="Times New Roman"/>
                <w:noProof/>
                <w:sz w:val="26"/>
                <w:szCs w:val="26"/>
                <w:lang w:val="vi-VN"/>
              </w:rPr>
              <w:t>.</w:t>
            </w:r>
          </w:p>
        </w:tc>
      </w:tr>
      <w:tr w:rsidR="0047417A" w:rsidRPr="00E76218" w14:paraId="5E7DD988"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6B8E6616" w14:textId="77777777" w:rsidR="0047417A" w:rsidRPr="00E76218" w:rsidRDefault="0047417A"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50EF492F" w14:textId="44694A8C" w:rsidR="0047417A" w:rsidRPr="00E76218" w:rsidRDefault="0047417A" w:rsidP="0047417A">
            <w:pPr>
              <w:rPr>
                <w:rFonts w:ascii="Times New Roman" w:hAnsi="Times New Roman" w:cs="Times New Roman"/>
                <w:noProof/>
                <w:sz w:val="26"/>
                <w:szCs w:val="26"/>
              </w:rPr>
            </w:pPr>
            <w:r w:rsidRPr="00E76218">
              <w:rPr>
                <w:rFonts w:ascii="Times New Roman" w:hAnsi="Times New Roman" w:cs="Times New Roman"/>
                <w:noProof/>
                <w:sz w:val="26"/>
                <w:szCs w:val="26"/>
                <w:lang w:val="vi-VN"/>
              </w:rPr>
              <w:t xml:space="preserve">1. </w:t>
            </w:r>
            <w:r>
              <w:rPr>
                <w:rFonts w:ascii="Times New Roman" w:hAnsi="Times New Roman" w:cs="Times New Roman"/>
                <w:noProof/>
                <w:sz w:val="26"/>
                <w:szCs w:val="26"/>
              </w:rPr>
              <w:t xml:space="preserve">Trong form lập chi tiết dịch vụ </w:t>
            </w:r>
            <w:r w:rsidR="00CC14C2">
              <w:rPr>
                <w:rFonts w:ascii="Times New Roman" w:hAnsi="Times New Roman" w:cs="Times New Roman"/>
                <w:noProof/>
                <w:sz w:val="26"/>
                <w:szCs w:val="26"/>
              </w:rPr>
              <w:t>kỹ thuật y tế</w:t>
            </w:r>
            <w:r>
              <w:rPr>
                <w:rFonts w:ascii="Times New Roman" w:hAnsi="Times New Roman" w:cs="Times New Roman"/>
                <w:noProof/>
                <w:sz w:val="26"/>
                <w:szCs w:val="26"/>
              </w:rPr>
              <w:t xml:space="preserve">, người dùng nhấn chọn danh mục dịch vụ </w:t>
            </w:r>
            <w:r w:rsidR="00CC14C2">
              <w:rPr>
                <w:rFonts w:ascii="Times New Roman" w:hAnsi="Times New Roman" w:cs="Times New Roman"/>
                <w:noProof/>
                <w:sz w:val="26"/>
                <w:szCs w:val="26"/>
              </w:rPr>
              <w:t>kỹ thuật y tế</w:t>
            </w:r>
            <w:r>
              <w:rPr>
                <w:rFonts w:ascii="Times New Roman" w:hAnsi="Times New Roman" w:cs="Times New Roman"/>
                <w:noProof/>
                <w:sz w:val="26"/>
                <w:szCs w:val="26"/>
              </w:rPr>
              <w:t xml:space="preserve"> được sử dụng cần chỉnh sửa, sau đó nhấn chọn nút sửa.</w:t>
            </w:r>
          </w:p>
          <w:p w14:paraId="06D77F32" w14:textId="77777777" w:rsidR="0047417A" w:rsidRPr="00E76218" w:rsidRDefault="0047417A" w:rsidP="0047417A">
            <w:pPr>
              <w:rPr>
                <w:rFonts w:ascii="Times New Roman" w:hAnsi="Times New Roman" w:cs="Times New Roman"/>
                <w:noProof/>
                <w:sz w:val="26"/>
                <w:szCs w:val="26"/>
              </w:rPr>
            </w:pPr>
            <w:r w:rsidRPr="00E76218">
              <w:rPr>
                <w:rFonts w:ascii="Times New Roman" w:hAnsi="Times New Roman" w:cs="Times New Roman"/>
                <w:noProof/>
                <w:sz w:val="26"/>
                <w:szCs w:val="26"/>
                <w:lang w:val="vi-VN"/>
              </w:rPr>
              <w:t xml:space="preserve">2. </w:t>
            </w:r>
            <w:r>
              <w:rPr>
                <w:rFonts w:ascii="Times New Roman" w:hAnsi="Times New Roman" w:cs="Times New Roman"/>
                <w:noProof/>
                <w:sz w:val="26"/>
                <w:szCs w:val="26"/>
              </w:rPr>
              <w:t>Người dùng nhập thông tin mà ứng dụng cho phép thay đổi.</w:t>
            </w:r>
          </w:p>
          <w:p w14:paraId="143762F4" w14:textId="77777777" w:rsidR="0047417A" w:rsidRPr="00E76218" w:rsidRDefault="0047417A"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3. Hệ thống kiểm tra thông tin, nếu các thông tin hợp lệ sẽ tiến hành bước tiếp theo.</w:t>
            </w:r>
          </w:p>
          <w:p w14:paraId="2BDBF08D" w14:textId="77777777" w:rsidR="0047417A" w:rsidRPr="00E76218" w:rsidRDefault="0047417A"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4. Hệ thống lưu dữ liệu và thông báo thành công.</w:t>
            </w:r>
          </w:p>
          <w:p w14:paraId="2FA816C2" w14:textId="77777777" w:rsidR="0047417A" w:rsidRPr="00E76218" w:rsidRDefault="0047417A" w:rsidP="0047417A">
            <w:pPr>
              <w:rPr>
                <w:rFonts w:ascii="Times New Roman" w:hAnsi="Times New Roman" w:cs="Times New Roman"/>
                <w:noProof/>
                <w:sz w:val="26"/>
                <w:szCs w:val="26"/>
                <w:lang w:val="vi-VN"/>
              </w:rPr>
            </w:pPr>
          </w:p>
        </w:tc>
      </w:tr>
      <w:tr w:rsidR="0047417A" w:rsidRPr="00E76218" w14:paraId="2C4ABF2C"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1D0F1412" w14:textId="77777777" w:rsidR="0047417A" w:rsidRPr="00E76218" w:rsidRDefault="0047417A"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6681ABF6" w14:textId="77777777" w:rsidR="0047417A" w:rsidRPr="00E76218" w:rsidRDefault="0047417A"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1. Thông tin không hợp lệ:</w:t>
            </w:r>
          </w:p>
          <w:p w14:paraId="17AEE9C4" w14:textId="77777777" w:rsidR="0047417A" w:rsidRPr="00E76218" w:rsidRDefault="0047417A"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 xml:space="preserve"> Hệ thống hiển thị thông báo</w:t>
            </w:r>
            <w:r>
              <w:rPr>
                <w:rFonts w:ascii="Times New Roman" w:hAnsi="Times New Roman" w:cs="Times New Roman"/>
                <w:noProof/>
                <w:sz w:val="26"/>
                <w:szCs w:val="26"/>
              </w:rPr>
              <w:t xml:space="preserve"> </w:t>
            </w:r>
            <w:r w:rsidRPr="00E76218">
              <w:rPr>
                <w:rFonts w:ascii="Times New Roman" w:hAnsi="Times New Roman" w:cs="Times New Roman"/>
                <w:noProof/>
                <w:sz w:val="26"/>
                <w:szCs w:val="26"/>
                <w:lang w:val="vi-VN"/>
              </w:rPr>
              <w:t>ngay tại chỗ bị lỗi và yêu cầu nhập</w:t>
            </w:r>
            <w:r>
              <w:rPr>
                <w:rFonts w:ascii="Times New Roman" w:hAnsi="Times New Roman" w:cs="Times New Roman"/>
                <w:noProof/>
                <w:sz w:val="26"/>
                <w:szCs w:val="26"/>
              </w:rPr>
              <w:t xml:space="preserve"> </w:t>
            </w:r>
            <w:r w:rsidRPr="00E76218">
              <w:rPr>
                <w:rFonts w:ascii="Times New Roman" w:hAnsi="Times New Roman" w:cs="Times New Roman"/>
                <w:noProof/>
                <w:sz w:val="26"/>
                <w:szCs w:val="26"/>
                <w:lang w:val="vi-VN"/>
              </w:rPr>
              <w:t>thông tin.</w:t>
            </w:r>
          </w:p>
        </w:tc>
      </w:tr>
      <w:tr w:rsidR="0047417A" w:rsidRPr="00E76218" w14:paraId="695C1646"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4A94D2F3" w14:textId="77777777" w:rsidR="0047417A" w:rsidRPr="00E76218" w:rsidRDefault="0047417A"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4A6D978F" w14:textId="77777777" w:rsidR="0047417A" w:rsidRPr="00E76218" w:rsidRDefault="0047417A" w:rsidP="0047417A">
            <w:pPr>
              <w:rPr>
                <w:rFonts w:ascii="Times New Roman" w:hAnsi="Times New Roman" w:cs="Times New Roman"/>
                <w:noProof/>
                <w:sz w:val="26"/>
                <w:szCs w:val="26"/>
              </w:rPr>
            </w:pPr>
            <w:r w:rsidRPr="00E76218">
              <w:rPr>
                <w:rFonts w:ascii="Times New Roman" w:hAnsi="Times New Roman" w:cs="Times New Roman"/>
                <w:noProof/>
                <w:sz w:val="26"/>
                <w:szCs w:val="26"/>
                <w:lang w:val="vi-VN"/>
              </w:rPr>
              <w:t xml:space="preserve">Người dùng đã đăng nhập vào hệ thống và </w:t>
            </w:r>
            <w:r>
              <w:rPr>
                <w:rFonts w:ascii="Times New Roman" w:hAnsi="Times New Roman" w:cs="Times New Roman"/>
                <w:noProof/>
                <w:sz w:val="26"/>
                <w:szCs w:val="26"/>
              </w:rPr>
              <w:t>với vai trò là bác sĩ</w:t>
            </w:r>
          </w:p>
        </w:tc>
      </w:tr>
      <w:tr w:rsidR="0047417A" w:rsidRPr="00E76218" w14:paraId="5DDD67AF" w14:textId="77777777" w:rsidTr="0047417A">
        <w:tc>
          <w:tcPr>
            <w:tcW w:w="2830" w:type="dxa"/>
            <w:tcBorders>
              <w:top w:val="single" w:sz="4" w:space="0" w:color="auto"/>
              <w:left w:val="single" w:sz="4" w:space="0" w:color="auto"/>
              <w:bottom w:val="single" w:sz="4" w:space="0" w:color="auto"/>
              <w:right w:val="single" w:sz="4" w:space="0" w:color="auto"/>
            </w:tcBorders>
          </w:tcPr>
          <w:p w14:paraId="0CCF66A8" w14:textId="77777777" w:rsidR="0047417A" w:rsidRPr="00E76218" w:rsidRDefault="0047417A"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0BA1EBBD" w14:textId="40833B59" w:rsidR="0047417A" w:rsidRPr="00E76218" w:rsidRDefault="0047417A"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 xml:space="preserve">Người dùng cập nhật thông tin </w:t>
            </w:r>
            <w:r>
              <w:rPr>
                <w:rFonts w:ascii="Times New Roman" w:hAnsi="Times New Roman" w:cs="Times New Roman"/>
                <w:noProof/>
                <w:sz w:val="26"/>
                <w:szCs w:val="26"/>
              </w:rPr>
              <w:t xml:space="preserve">danh mục dịch vụ </w:t>
            </w:r>
            <w:r w:rsidR="00CC14C2">
              <w:rPr>
                <w:rFonts w:ascii="Times New Roman" w:hAnsi="Times New Roman" w:cs="Times New Roman"/>
                <w:noProof/>
                <w:sz w:val="26"/>
                <w:szCs w:val="26"/>
              </w:rPr>
              <w:t>kỹ thuật y tế</w:t>
            </w:r>
            <w:r>
              <w:rPr>
                <w:rFonts w:ascii="Times New Roman" w:hAnsi="Times New Roman" w:cs="Times New Roman"/>
                <w:noProof/>
                <w:sz w:val="26"/>
                <w:szCs w:val="26"/>
              </w:rPr>
              <w:t xml:space="preserve"> được sử dụng</w:t>
            </w:r>
            <w:r w:rsidRPr="00E76218">
              <w:rPr>
                <w:rFonts w:ascii="Times New Roman" w:hAnsi="Times New Roman" w:cs="Times New Roman"/>
                <w:noProof/>
                <w:sz w:val="26"/>
                <w:szCs w:val="26"/>
                <w:lang w:val="vi-VN"/>
              </w:rPr>
              <w:t xml:space="preserve"> thành công vào hệ thống.</w:t>
            </w:r>
          </w:p>
        </w:tc>
      </w:tr>
    </w:tbl>
    <w:p w14:paraId="11DF7CFE" w14:textId="77777777" w:rsidR="0047417A" w:rsidRDefault="0047417A" w:rsidP="0047417A">
      <w:pPr>
        <w:rPr>
          <w:rFonts w:ascii="Times New Roman" w:hAnsi="Times New Roman" w:cs="Times New Roman"/>
          <w:b/>
          <w:noProof/>
          <w:sz w:val="26"/>
          <w:szCs w:val="26"/>
        </w:rPr>
      </w:pPr>
    </w:p>
    <w:p w14:paraId="45CADCA3" w14:textId="5D51FE27" w:rsidR="0047417A" w:rsidRDefault="0047417A" w:rsidP="0047417A">
      <w:pPr>
        <w:rPr>
          <w:rFonts w:ascii="Times New Roman" w:hAnsi="Times New Roman" w:cs="Times New Roman"/>
          <w:b/>
          <w:noProof/>
          <w:sz w:val="26"/>
          <w:szCs w:val="26"/>
        </w:rPr>
      </w:pPr>
      <w:r>
        <w:rPr>
          <w:rFonts w:ascii="Times New Roman" w:hAnsi="Times New Roman" w:cs="Times New Roman"/>
          <w:b/>
          <w:noProof/>
          <w:sz w:val="26"/>
          <w:szCs w:val="26"/>
        </w:rPr>
        <w:t xml:space="preserve">+ xóa danh mục dịch vụ </w:t>
      </w:r>
      <w:r w:rsidRPr="0047417A">
        <w:rPr>
          <w:rFonts w:ascii="Times New Roman" w:hAnsi="Times New Roman" w:cs="Times New Roman"/>
          <w:b/>
          <w:noProof/>
          <w:sz w:val="26"/>
          <w:szCs w:val="26"/>
        </w:rPr>
        <w:t>kỹ thuật</w:t>
      </w:r>
      <w:r>
        <w:rPr>
          <w:rFonts w:ascii="Times New Roman" w:hAnsi="Times New Roman" w:cs="Times New Roman"/>
          <w:b/>
          <w:noProof/>
          <w:sz w:val="26"/>
          <w:szCs w:val="26"/>
        </w:rPr>
        <w:t xml:space="preserve"> </w:t>
      </w:r>
      <w:r w:rsidR="00CC14C2">
        <w:rPr>
          <w:rFonts w:ascii="Times New Roman" w:hAnsi="Times New Roman" w:cs="Times New Roman"/>
          <w:b/>
          <w:noProof/>
          <w:sz w:val="26"/>
          <w:szCs w:val="26"/>
        </w:rPr>
        <w:t xml:space="preserve">y tế </w:t>
      </w:r>
      <w:r>
        <w:rPr>
          <w:rFonts w:ascii="Times New Roman" w:hAnsi="Times New Roman" w:cs="Times New Roman"/>
          <w:b/>
          <w:noProof/>
          <w:sz w:val="26"/>
          <w:szCs w:val="26"/>
        </w:rPr>
        <w:t>được sử dụng</w:t>
      </w:r>
    </w:p>
    <w:tbl>
      <w:tblPr>
        <w:tblStyle w:val="LiBang"/>
        <w:tblW w:w="0" w:type="auto"/>
        <w:tblLook w:val="04A0" w:firstRow="1" w:lastRow="0" w:firstColumn="1" w:lastColumn="0" w:noHBand="0" w:noVBand="1"/>
      </w:tblPr>
      <w:tblGrid>
        <w:gridCol w:w="2830"/>
        <w:gridCol w:w="6186"/>
      </w:tblGrid>
      <w:tr w:rsidR="0047417A" w:rsidRPr="00E76218" w14:paraId="17F72D3B"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127F342E" w14:textId="77777777" w:rsidR="0047417A" w:rsidRPr="00E76218" w:rsidRDefault="0047417A"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35018FD2" w14:textId="0E5F448C" w:rsidR="0047417A" w:rsidRPr="00E76218" w:rsidRDefault="0047417A"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 xml:space="preserve">Use case bắt đầu khi người dùng chọn thực hiện Xoá </w:t>
            </w:r>
            <w:r>
              <w:rPr>
                <w:rFonts w:ascii="Times New Roman" w:hAnsi="Times New Roman" w:cs="Times New Roman"/>
                <w:noProof/>
                <w:sz w:val="26"/>
                <w:szCs w:val="26"/>
              </w:rPr>
              <w:t xml:space="preserve">danh mục dịch vụ </w:t>
            </w:r>
            <w:r w:rsidR="00CC14C2">
              <w:rPr>
                <w:rFonts w:ascii="Times New Roman" w:hAnsi="Times New Roman" w:cs="Times New Roman"/>
                <w:noProof/>
                <w:sz w:val="26"/>
                <w:szCs w:val="26"/>
              </w:rPr>
              <w:t>kỹ thuật y tế</w:t>
            </w:r>
            <w:r>
              <w:rPr>
                <w:rFonts w:ascii="Times New Roman" w:hAnsi="Times New Roman" w:cs="Times New Roman"/>
                <w:noProof/>
                <w:sz w:val="26"/>
                <w:szCs w:val="26"/>
              </w:rPr>
              <w:t xml:space="preserve"> được sử dụng trong danh </w:t>
            </w:r>
            <w:r>
              <w:rPr>
                <w:rFonts w:ascii="Times New Roman" w:hAnsi="Times New Roman" w:cs="Times New Roman"/>
                <w:noProof/>
                <w:sz w:val="26"/>
                <w:szCs w:val="26"/>
              </w:rPr>
              <w:lastRenderedPageBreak/>
              <w:t>sách</w:t>
            </w:r>
            <w:r w:rsidRPr="00E76218">
              <w:rPr>
                <w:rFonts w:ascii="Times New Roman" w:hAnsi="Times New Roman" w:cs="Times New Roman"/>
                <w:noProof/>
                <w:sz w:val="26"/>
                <w:szCs w:val="26"/>
                <w:lang w:val="vi-VN"/>
              </w:rPr>
              <w:t xml:space="preserve">. Hệ thống sẽ xử lý yêu cầu xoá </w:t>
            </w:r>
            <w:r>
              <w:rPr>
                <w:rFonts w:ascii="Times New Roman" w:hAnsi="Times New Roman" w:cs="Times New Roman"/>
                <w:noProof/>
                <w:sz w:val="26"/>
                <w:szCs w:val="26"/>
              </w:rPr>
              <w:t xml:space="preserve">danh mục dịch vụ </w:t>
            </w:r>
            <w:r w:rsidR="00CC14C2">
              <w:rPr>
                <w:rFonts w:ascii="Times New Roman" w:hAnsi="Times New Roman" w:cs="Times New Roman"/>
                <w:noProof/>
                <w:sz w:val="26"/>
                <w:szCs w:val="26"/>
              </w:rPr>
              <w:t>kỹ thuật y tế</w:t>
            </w:r>
            <w:r>
              <w:rPr>
                <w:rFonts w:ascii="Times New Roman" w:hAnsi="Times New Roman" w:cs="Times New Roman"/>
                <w:noProof/>
                <w:sz w:val="26"/>
                <w:szCs w:val="26"/>
              </w:rPr>
              <w:t xml:space="preserve"> được sử dụng</w:t>
            </w:r>
            <w:r w:rsidRPr="00E76218">
              <w:rPr>
                <w:rFonts w:ascii="Times New Roman" w:hAnsi="Times New Roman" w:cs="Times New Roman"/>
                <w:noProof/>
                <w:sz w:val="26"/>
                <w:szCs w:val="26"/>
                <w:lang w:val="vi-VN"/>
              </w:rPr>
              <w:t xml:space="preserve"> của người dùng.</w:t>
            </w:r>
          </w:p>
        </w:tc>
      </w:tr>
      <w:tr w:rsidR="0047417A" w:rsidRPr="00E76218" w14:paraId="4BC4DF95"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008EDDEB" w14:textId="77777777" w:rsidR="0047417A" w:rsidRPr="00E76218" w:rsidRDefault="0047417A"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lastRenderedPageBreak/>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03E43DAB" w14:textId="54AA6C8F" w:rsidR="0047417A" w:rsidRPr="00E76218" w:rsidRDefault="0047417A"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 xml:space="preserve">1. </w:t>
            </w:r>
            <w:r>
              <w:rPr>
                <w:rFonts w:ascii="Times New Roman" w:hAnsi="Times New Roman" w:cs="Times New Roman"/>
                <w:noProof/>
                <w:sz w:val="26"/>
                <w:szCs w:val="26"/>
              </w:rPr>
              <w:t xml:space="preserve">Trong form lập chi tiết dịch vụ </w:t>
            </w:r>
            <w:r w:rsidR="00CC14C2">
              <w:rPr>
                <w:rFonts w:ascii="Times New Roman" w:hAnsi="Times New Roman" w:cs="Times New Roman"/>
                <w:noProof/>
                <w:sz w:val="26"/>
                <w:szCs w:val="26"/>
              </w:rPr>
              <w:t>kỹ thuật y tế</w:t>
            </w:r>
            <w:r>
              <w:rPr>
                <w:rFonts w:ascii="Times New Roman" w:hAnsi="Times New Roman" w:cs="Times New Roman"/>
                <w:noProof/>
                <w:sz w:val="26"/>
                <w:szCs w:val="26"/>
              </w:rPr>
              <w:t xml:space="preserve">, người dùng nhấn chọn danh mục dịch vụ </w:t>
            </w:r>
            <w:r w:rsidR="00CC14C2">
              <w:rPr>
                <w:rFonts w:ascii="Times New Roman" w:hAnsi="Times New Roman" w:cs="Times New Roman"/>
                <w:noProof/>
                <w:sz w:val="26"/>
                <w:szCs w:val="26"/>
              </w:rPr>
              <w:t>kỹ thuật y tế</w:t>
            </w:r>
            <w:r>
              <w:rPr>
                <w:rFonts w:ascii="Times New Roman" w:hAnsi="Times New Roman" w:cs="Times New Roman"/>
                <w:noProof/>
                <w:sz w:val="26"/>
                <w:szCs w:val="26"/>
              </w:rPr>
              <w:t xml:space="preserve"> được sử dụng cần xóa, sau đó nhấn chọn nút xóa.</w:t>
            </w:r>
          </w:p>
          <w:p w14:paraId="661E6C90" w14:textId="59ACAA5D" w:rsidR="0047417A" w:rsidRPr="00E76218" w:rsidRDefault="0047417A"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2. Hệ thống</w:t>
            </w:r>
            <w:r>
              <w:rPr>
                <w:rFonts w:ascii="Times New Roman" w:hAnsi="Times New Roman" w:cs="Times New Roman"/>
                <w:noProof/>
                <w:sz w:val="26"/>
                <w:szCs w:val="26"/>
              </w:rPr>
              <w:t xml:space="preserve"> sẽ thông báo</w:t>
            </w:r>
            <w:r w:rsidRPr="00E76218">
              <w:rPr>
                <w:rFonts w:ascii="Times New Roman" w:hAnsi="Times New Roman" w:cs="Times New Roman"/>
                <w:noProof/>
                <w:sz w:val="26"/>
                <w:szCs w:val="26"/>
                <w:lang w:val="vi-VN"/>
              </w:rPr>
              <w:t xml:space="preserve"> xác nhận muốn xoá </w:t>
            </w:r>
            <w:r>
              <w:rPr>
                <w:rFonts w:ascii="Times New Roman" w:hAnsi="Times New Roman" w:cs="Times New Roman"/>
                <w:noProof/>
                <w:sz w:val="26"/>
                <w:szCs w:val="26"/>
              </w:rPr>
              <w:t xml:space="preserve">danh mục dịch vụ </w:t>
            </w:r>
            <w:r w:rsidR="00CC14C2">
              <w:rPr>
                <w:rFonts w:ascii="Times New Roman" w:hAnsi="Times New Roman" w:cs="Times New Roman"/>
                <w:noProof/>
                <w:sz w:val="26"/>
                <w:szCs w:val="26"/>
              </w:rPr>
              <w:t>kỹ thuật y tế</w:t>
            </w:r>
            <w:r>
              <w:rPr>
                <w:rFonts w:ascii="Times New Roman" w:hAnsi="Times New Roman" w:cs="Times New Roman"/>
                <w:noProof/>
                <w:sz w:val="26"/>
                <w:szCs w:val="26"/>
              </w:rPr>
              <w:t xml:space="preserve"> được sử dụng</w:t>
            </w:r>
            <w:r w:rsidRPr="00E76218">
              <w:rPr>
                <w:rFonts w:ascii="Times New Roman" w:hAnsi="Times New Roman" w:cs="Times New Roman"/>
                <w:noProof/>
                <w:sz w:val="26"/>
                <w:szCs w:val="26"/>
                <w:lang w:val="vi-VN"/>
              </w:rPr>
              <w:t xml:space="preserve"> này không, nếu người dùng xác nhận xoá sẽ tiến hành bước tiếp theo.</w:t>
            </w:r>
          </w:p>
          <w:p w14:paraId="3837B26D" w14:textId="77777777" w:rsidR="0047417A" w:rsidRPr="00E76218" w:rsidRDefault="0047417A"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3. Hệ thống lưu dữ liệu và thông báo thành công</w:t>
            </w:r>
          </w:p>
        </w:tc>
      </w:tr>
      <w:tr w:rsidR="0047417A" w:rsidRPr="00E76218" w14:paraId="20A6AB6B"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5AC224C1" w14:textId="77777777" w:rsidR="0047417A" w:rsidRPr="00E76218" w:rsidRDefault="0047417A"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6508E0D8" w14:textId="77777777" w:rsidR="0047417A" w:rsidRPr="00E76218" w:rsidRDefault="0047417A" w:rsidP="0047417A">
            <w:pPr>
              <w:rPr>
                <w:rFonts w:ascii="Times New Roman" w:hAnsi="Times New Roman" w:cs="Times New Roman"/>
                <w:noProof/>
                <w:sz w:val="26"/>
                <w:szCs w:val="26"/>
                <w:lang w:val="vi-VN"/>
              </w:rPr>
            </w:pPr>
          </w:p>
        </w:tc>
      </w:tr>
      <w:tr w:rsidR="0047417A" w:rsidRPr="00E76218" w14:paraId="268CD0DA" w14:textId="77777777" w:rsidTr="0047417A">
        <w:tc>
          <w:tcPr>
            <w:tcW w:w="2830" w:type="dxa"/>
            <w:tcBorders>
              <w:top w:val="single" w:sz="4" w:space="0" w:color="auto"/>
              <w:left w:val="single" w:sz="4" w:space="0" w:color="auto"/>
              <w:bottom w:val="single" w:sz="4" w:space="0" w:color="auto"/>
              <w:right w:val="single" w:sz="4" w:space="0" w:color="auto"/>
            </w:tcBorders>
            <w:hideMark/>
          </w:tcPr>
          <w:p w14:paraId="350ADF65" w14:textId="77777777" w:rsidR="0047417A" w:rsidRPr="00E76218" w:rsidRDefault="0047417A"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7D28F004" w14:textId="77777777" w:rsidR="0047417A" w:rsidRPr="00B1475D" w:rsidRDefault="0047417A" w:rsidP="0047417A">
            <w:pPr>
              <w:rPr>
                <w:rFonts w:ascii="Times New Roman" w:hAnsi="Times New Roman" w:cs="Times New Roman"/>
                <w:noProof/>
                <w:sz w:val="26"/>
                <w:szCs w:val="26"/>
              </w:rPr>
            </w:pPr>
            <w:r w:rsidRPr="00E76218">
              <w:rPr>
                <w:rFonts w:ascii="Times New Roman" w:hAnsi="Times New Roman" w:cs="Times New Roman"/>
                <w:noProof/>
                <w:sz w:val="26"/>
                <w:szCs w:val="26"/>
                <w:lang w:val="vi-VN"/>
              </w:rPr>
              <w:t xml:space="preserve">Người dùng đã đăng nhập vào hệ thống và </w:t>
            </w:r>
            <w:r>
              <w:rPr>
                <w:rFonts w:ascii="Times New Roman" w:hAnsi="Times New Roman" w:cs="Times New Roman"/>
                <w:noProof/>
                <w:sz w:val="26"/>
                <w:szCs w:val="26"/>
              </w:rPr>
              <w:t>với vai trò là bác sĩ</w:t>
            </w:r>
          </w:p>
        </w:tc>
      </w:tr>
      <w:tr w:rsidR="0047417A" w:rsidRPr="00E76218" w14:paraId="54D4E93D" w14:textId="77777777" w:rsidTr="0047417A">
        <w:tc>
          <w:tcPr>
            <w:tcW w:w="2830" w:type="dxa"/>
            <w:tcBorders>
              <w:top w:val="single" w:sz="4" w:space="0" w:color="auto"/>
              <w:left w:val="single" w:sz="4" w:space="0" w:color="auto"/>
              <w:bottom w:val="single" w:sz="4" w:space="0" w:color="auto"/>
              <w:right w:val="single" w:sz="4" w:space="0" w:color="auto"/>
            </w:tcBorders>
          </w:tcPr>
          <w:p w14:paraId="0334F75E" w14:textId="77777777" w:rsidR="0047417A" w:rsidRPr="00E76218" w:rsidRDefault="0047417A"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22027F28" w14:textId="54DBF90C" w:rsidR="0047417A" w:rsidRPr="00E76218" w:rsidRDefault="0047417A" w:rsidP="0047417A">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 xml:space="preserve">Người dùng xoá </w:t>
            </w:r>
            <w:r>
              <w:rPr>
                <w:rFonts w:ascii="Times New Roman" w:hAnsi="Times New Roman" w:cs="Times New Roman"/>
                <w:noProof/>
                <w:sz w:val="26"/>
                <w:szCs w:val="26"/>
              </w:rPr>
              <w:t xml:space="preserve">danh mục dịch vụ </w:t>
            </w:r>
            <w:r w:rsidR="00CC14C2">
              <w:rPr>
                <w:rFonts w:ascii="Times New Roman" w:hAnsi="Times New Roman" w:cs="Times New Roman"/>
                <w:noProof/>
                <w:sz w:val="26"/>
                <w:szCs w:val="26"/>
              </w:rPr>
              <w:t>kỹ thuật y tế</w:t>
            </w:r>
            <w:r>
              <w:rPr>
                <w:rFonts w:ascii="Times New Roman" w:hAnsi="Times New Roman" w:cs="Times New Roman"/>
                <w:noProof/>
                <w:sz w:val="26"/>
                <w:szCs w:val="26"/>
              </w:rPr>
              <w:t xml:space="preserve"> được sử dụng</w:t>
            </w:r>
            <w:r w:rsidRPr="00E76218">
              <w:rPr>
                <w:rFonts w:ascii="Times New Roman" w:hAnsi="Times New Roman" w:cs="Times New Roman"/>
                <w:noProof/>
                <w:sz w:val="26"/>
                <w:szCs w:val="26"/>
                <w:lang w:val="vi-VN"/>
              </w:rPr>
              <w:t xml:space="preserve"> thành công</w:t>
            </w:r>
            <w:r>
              <w:rPr>
                <w:rFonts w:ascii="Times New Roman" w:hAnsi="Times New Roman" w:cs="Times New Roman"/>
                <w:noProof/>
                <w:sz w:val="26"/>
                <w:szCs w:val="26"/>
              </w:rPr>
              <w:t xml:space="preserve"> và danh sách sử dụng dịch vụ </w:t>
            </w:r>
            <w:r w:rsidR="00CC14C2">
              <w:rPr>
                <w:rFonts w:ascii="Times New Roman" w:hAnsi="Times New Roman" w:cs="Times New Roman"/>
                <w:noProof/>
                <w:sz w:val="26"/>
                <w:szCs w:val="26"/>
              </w:rPr>
              <w:t xml:space="preserve">kỹ thuật y tế </w:t>
            </w:r>
            <w:r>
              <w:rPr>
                <w:rFonts w:ascii="Times New Roman" w:hAnsi="Times New Roman" w:cs="Times New Roman"/>
                <w:noProof/>
                <w:sz w:val="26"/>
                <w:szCs w:val="26"/>
              </w:rPr>
              <w:t>được cập nhật</w:t>
            </w:r>
            <w:r w:rsidRPr="00E76218">
              <w:rPr>
                <w:rFonts w:ascii="Times New Roman" w:hAnsi="Times New Roman" w:cs="Times New Roman"/>
                <w:noProof/>
                <w:sz w:val="26"/>
                <w:szCs w:val="26"/>
                <w:lang w:val="vi-VN"/>
              </w:rPr>
              <w:t>.</w:t>
            </w:r>
          </w:p>
        </w:tc>
      </w:tr>
    </w:tbl>
    <w:p w14:paraId="1E879503" w14:textId="15EE2817" w:rsidR="0047417A" w:rsidRDefault="0047417A" w:rsidP="00B1475D">
      <w:pPr>
        <w:rPr>
          <w:rFonts w:ascii="Times New Roman" w:hAnsi="Times New Roman" w:cs="Times New Roman"/>
          <w:b/>
          <w:noProof/>
          <w:sz w:val="26"/>
          <w:szCs w:val="26"/>
        </w:rPr>
      </w:pPr>
    </w:p>
    <w:p w14:paraId="6C84AEF4" w14:textId="47F3BA60" w:rsidR="00CC14C2" w:rsidRDefault="00CC14C2" w:rsidP="00B1475D">
      <w:pPr>
        <w:rPr>
          <w:rFonts w:ascii="Times New Roman" w:hAnsi="Times New Roman" w:cs="Times New Roman"/>
          <w:b/>
          <w:noProof/>
          <w:sz w:val="26"/>
          <w:szCs w:val="26"/>
        </w:rPr>
      </w:pPr>
      <w:r>
        <w:rPr>
          <w:rFonts w:ascii="Times New Roman" w:hAnsi="Times New Roman" w:cs="Times New Roman"/>
          <w:b/>
          <w:noProof/>
          <w:sz w:val="26"/>
          <w:szCs w:val="26"/>
        </w:rPr>
        <w:t xml:space="preserve">11 - </w:t>
      </w:r>
      <w:r w:rsidRPr="00CC14C2">
        <w:rPr>
          <w:rFonts w:ascii="Times New Roman" w:hAnsi="Times New Roman" w:cs="Times New Roman"/>
          <w:b/>
          <w:noProof/>
          <w:sz w:val="26"/>
          <w:szCs w:val="26"/>
        </w:rPr>
        <w:t>tra cứu lịch sử bệnh nhân</w:t>
      </w:r>
    </w:p>
    <w:tbl>
      <w:tblPr>
        <w:tblStyle w:val="LiBang"/>
        <w:tblW w:w="0" w:type="auto"/>
        <w:tblLook w:val="04A0" w:firstRow="1" w:lastRow="0" w:firstColumn="1" w:lastColumn="0" w:noHBand="0" w:noVBand="1"/>
      </w:tblPr>
      <w:tblGrid>
        <w:gridCol w:w="2830"/>
        <w:gridCol w:w="6186"/>
      </w:tblGrid>
      <w:tr w:rsidR="00CC14C2" w:rsidRPr="007B14E4" w14:paraId="2415B974" w14:textId="77777777" w:rsidTr="008D6C1E">
        <w:tc>
          <w:tcPr>
            <w:tcW w:w="2830" w:type="dxa"/>
            <w:tcBorders>
              <w:top w:val="single" w:sz="4" w:space="0" w:color="auto"/>
              <w:left w:val="single" w:sz="4" w:space="0" w:color="auto"/>
              <w:bottom w:val="single" w:sz="4" w:space="0" w:color="auto"/>
              <w:right w:val="single" w:sz="4" w:space="0" w:color="auto"/>
            </w:tcBorders>
            <w:hideMark/>
          </w:tcPr>
          <w:p w14:paraId="361997D5" w14:textId="77777777" w:rsidR="00CC14C2" w:rsidRPr="008F3B38" w:rsidRDefault="00CC14C2" w:rsidP="008D6C1E">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0EE28BB1" w14:textId="59E6D74B" w:rsidR="00CC14C2" w:rsidRPr="008F3B38" w:rsidRDefault="00CC14C2" w:rsidP="008D6C1E">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Use case bắt đầu khi người dùng</w:t>
            </w:r>
            <w:r>
              <w:rPr>
                <w:rFonts w:ascii="Times New Roman" w:hAnsi="Times New Roman" w:cs="Times New Roman"/>
                <w:noProof/>
                <w:sz w:val="26"/>
                <w:szCs w:val="26"/>
              </w:rPr>
              <w:t xml:space="preserve"> </w:t>
            </w:r>
            <w:r w:rsidRPr="008F3B38">
              <w:rPr>
                <w:rFonts w:ascii="Times New Roman" w:hAnsi="Times New Roman" w:cs="Times New Roman"/>
                <w:noProof/>
                <w:sz w:val="26"/>
                <w:szCs w:val="26"/>
                <w:lang w:val="vi-VN"/>
              </w:rPr>
              <w:t xml:space="preserve">chọn thực hiện </w:t>
            </w:r>
            <w:r w:rsidR="00DA2AF4">
              <w:rPr>
                <w:rFonts w:ascii="Times New Roman" w:hAnsi="Times New Roman" w:cs="Times New Roman"/>
                <w:noProof/>
                <w:sz w:val="26"/>
                <w:szCs w:val="26"/>
              </w:rPr>
              <w:t>xem lịch sử bệnh nhân</w:t>
            </w:r>
            <w:r w:rsidRPr="008F3B38">
              <w:rPr>
                <w:rFonts w:ascii="Times New Roman" w:hAnsi="Times New Roman" w:cs="Times New Roman"/>
                <w:noProof/>
                <w:sz w:val="26"/>
                <w:szCs w:val="26"/>
                <w:lang w:val="vi-VN"/>
              </w:rPr>
              <w:t xml:space="preserve">. Hệ thống sẽ xử lý yêu </w:t>
            </w:r>
            <w:r>
              <w:rPr>
                <w:rFonts w:ascii="Times New Roman" w:hAnsi="Times New Roman" w:cs="Times New Roman"/>
                <w:noProof/>
                <w:sz w:val="26"/>
                <w:szCs w:val="26"/>
              </w:rPr>
              <w:t xml:space="preserve">cầu </w:t>
            </w:r>
            <w:r w:rsidR="00DA2AF4">
              <w:rPr>
                <w:rFonts w:ascii="Times New Roman" w:hAnsi="Times New Roman" w:cs="Times New Roman"/>
                <w:noProof/>
                <w:sz w:val="26"/>
                <w:szCs w:val="26"/>
              </w:rPr>
              <w:t>xem lịch sử bênh nhân</w:t>
            </w:r>
            <w:r>
              <w:rPr>
                <w:rFonts w:ascii="Times New Roman" w:hAnsi="Times New Roman" w:cs="Times New Roman"/>
                <w:noProof/>
                <w:sz w:val="26"/>
                <w:szCs w:val="26"/>
              </w:rPr>
              <w:t xml:space="preserve"> của người dùng</w:t>
            </w:r>
          </w:p>
        </w:tc>
      </w:tr>
      <w:tr w:rsidR="00CC14C2" w:rsidRPr="007B14E4" w14:paraId="770C81C6" w14:textId="77777777" w:rsidTr="008D6C1E">
        <w:trPr>
          <w:trHeight w:val="665"/>
        </w:trPr>
        <w:tc>
          <w:tcPr>
            <w:tcW w:w="2830" w:type="dxa"/>
            <w:tcBorders>
              <w:top w:val="single" w:sz="4" w:space="0" w:color="auto"/>
              <w:left w:val="single" w:sz="4" w:space="0" w:color="auto"/>
              <w:bottom w:val="single" w:sz="4" w:space="0" w:color="auto"/>
              <w:right w:val="single" w:sz="4" w:space="0" w:color="auto"/>
            </w:tcBorders>
            <w:hideMark/>
          </w:tcPr>
          <w:p w14:paraId="70785ACC" w14:textId="77777777" w:rsidR="00CC14C2" w:rsidRPr="008F3B38" w:rsidRDefault="00CC14C2" w:rsidP="008D6C1E">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28EB0CB6" w14:textId="74312077" w:rsidR="00DA2AF4" w:rsidRPr="00DA2AF4" w:rsidRDefault="00DA2AF4" w:rsidP="00DA2AF4">
            <w:pPr>
              <w:pStyle w:val="oancuaDanhsach"/>
              <w:numPr>
                <w:ilvl w:val="0"/>
                <w:numId w:val="17"/>
              </w:numPr>
              <w:spacing w:line="360" w:lineRule="auto"/>
              <w:ind w:left="381"/>
              <w:rPr>
                <w:rFonts w:ascii="Times New Roman" w:hAnsi="Times New Roman" w:cs="Times New Roman"/>
                <w:noProof/>
                <w:sz w:val="26"/>
                <w:szCs w:val="26"/>
                <w:lang w:val="vi-VN"/>
              </w:rPr>
            </w:pPr>
            <w:r>
              <w:rPr>
                <w:rFonts w:ascii="Times New Roman" w:hAnsi="Times New Roman" w:cs="Times New Roman"/>
                <w:noProof/>
                <w:sz w:val="26"/>
                <w:szCs w:val="26"/>
              </w:rPr>
              <w:t>Người dùng nhấn chọn bệnh nhân trong danh sách bệnh nhân đang đợi.</w:t>
            </w:r>
          </w:p>
          <w:p w14:paraId="54404523" w14:textId="05805FE2" w:rsidR="00CC14C2" w:rsidRPr="00DA2AF4" w:rsidRDefault="00CC14C2" w:rsidP="00DA2AF4">
            <w:pPr>
              <w:pStyle w:val="oancuaDanhsach"/>
              <w:numPr>
                <w:ilvl w:val="0"/>
                <w:numId w:val="17"/>
              </w:numPr>
              <w:spacing w:line="360" w:lineRule="auto"/>
              <w:ind w:left="381"/>
              <w:rPr>
                <w:rFonts w:ascii="Times New Roman" w:hAnsi="Times New Roman" w:cs="Times New Roman"/>
                <w:noProof/>
                <w:sz w:val="26"/>
                <w:szCs w:val="26"/>
                <w:lang w:val="vi-VN"/>
              </w:rPr>
            </w:pPr>
            <w:r w:rsidRPr="00DA2AF4">
              <w:rPr>
                <w:rFonts w:ascii="Times New Roman" w:hAnsi="Times New Roman" w:cs="Times New Roman"/>
                <w:noProof/>
                <w:sz w:val="26"/>
                <w:szCs w:val="26"/>
              </w:rPr>
              <w:t xml:space="preserve">Người dùng nhất vào nút </w:t>
            </w:r>
            <w:r w:rsidR="00DA2AF4">
              <w:rPr>
                <w:rFonts w:ascii="Times New Roman" w:hAnsi="Times New Roman" w:cs="Times New Roman"/>
                <w:noProof/>
                <w:sz w:val="26"/>
                <w:szCs w:val="26"/>
              </w:rPr>
              <w:t>xem lịch sử bênh nhân</w:t>
            </w:r>
            <w:r w:rsidRPr="00DA2AF4">
              <w:rPr>
                <w:rFonts w:ascii="Times New Roman" w:hAnsi="Times New Roman" w:cs="Times New Roman"/>
                <w:noProof/>
                <w:sz w:val="26"/>
                <w:szCs w:val="26"/>
              </w:rPr>
              <w:t xml:space="preserve"> trên form </w:t>
            </w:r>
            <w:r w:rsidR="00DA2AF4">
              <w:rPr>
                <w:rFonts w:ascii="Times New Roman" w:hAnsi="Times New Roman" w:cs="Times New Roman"/>
                <w:noProof/>
                <w:sz w:val="26"/>
                <w:szCs w:val="26"/>
              </w:rPr>
              <w:t>lập phiếu khám bệnh.</w:t>
            </w:r>
          </w:p>
          <w:p w14:paraId="40A92176" w14:textId="28920534" w:rsidR="00CC14C2" w:rsidRPr="00B229E3" w:rsidRDefault="00DA2AF4" w:rsidP="00DA2AF4">
            <w:pPr>
              <w:pStyle w:val="oancuaDanhsach"/>
              <w:numPr>
                <w:ilvl w:val="0"/>
                <w:numId w:val="17"/>
              </w:numPr>
              <w:spacing w:line="360" w:lineRule="auto"/>
              <w:ind w:left="381"/>
              <w:rPr>
                <w:rFonts w:ascii="Times New Roman" w:hAnsi="Times New Roman" w:cs="Times New Roman"/>
                <w:noProof/>
                <w:sz w:val="26"/>
                <w:szCs w:val="26"/>
                <w:lang w:val="vi-VN"/>
              </w:rPr>
            </w:pPr>
            <w:r>
              <w:rPr>
                <w:rFonts w:ascii="Times New Roman" w:hAnsi="Times New Roman" w:cs="Times New Roman"/>
                <w:noProof/>
                <w:sz w:val="26"/>
                <w:szCs w:val="26"/>
              </w:rPr>
              <w:t>Hệ thống sẽ tải lên danh sách tất cả các phiếu khám mà bệnh nhân đã được lưu trước đó</w:t>
            </w:r>
          </w:p>
          <w:p w14:paraId="45CA257A" w14:textId="0D53101B" w:rsidR="00CC14C2" w:rsidRPr="00DA2AF4" w:rsidRDefault="00CC14C2" w:rsidP="00DA2AF4">
            <w:pPr>
              <w:pStyle w:val="oancuaDanhsach"/>
              <w:numPr>
                <w:ilvl w:val="0"/>
                <w:numId w:val="17"/>
              </w:numPr>
              <w:spacing w:line="360" w:lineRule="auto"/>
              <w:ind w:left="381"/>
              <w:rPr>
                <w:rFonts w:ascii="Times New Roman" w:hAnsi="Times New Roman" w:cs="Times New Roman"/>
                <w:noProof/>
                <w:sz w:val="26"/>
                <w:szCs w:val="26"/>
                <w:lang w:val="vi-VN"/>
              </w:rPr>
            </w:pPr>
            <w:r w:rsidRPr="00B229E3">
              <w:rPr>
                <w:rFonts w:ascii="Times New Roman" w:hAnsi="Times New Roman" w:cs="Times New Roman"/>
                <w:noProof/>
                <w:sz w:val="26"/>
                <w:szCs w:val="26"/>
              </w:rPr>
              <w:t xml:space="preserve">Người dùng tiến hành </w:t>
            </w:r>
            <w:r w:rsidR="00DA2AF4">
              <w:rPr>
                <w:rFonts w:ascii="Times New Roman" w:hAnsi="Times New Roman" w:cs="Times New Roman"/>
                <w:noProof/>
                <w:sz w:val="26"/>
                <w:szCs w:val="26"/>
              </w:rPr>
              <w:t>chọn một phiếu khám bất kỳ để xem chi tiết.</w:t>
            </w:r>
          </w:p>
        </w:tc>
      </w:tr>
      <w:tr w:rsidR="00CC14C2" w:rsidRPr="007B14E4" w14:paraId="265F4228" w14:textId="77777777" w:rsidTr="008D6C1E">
        <w:tc>
          <w:tcPr>
            <w:tcW w:w="2830" w:type="dxa"/>
            <w:tcBorders>
              <w:top w:val="single" w:sz="4" w:space="0" w:color="auto"/>
              <w:left w:val="single" w:sz="4" w:space="0" w:color="auto"/>
              <w:bottom w:val="single" w:sz="4" w:space="0" w:color="auto"/>
              <w:right w:val="single" w:sz="4" w:space="0" w:color="auto"/>
            </w:tcBorders>
            <w:hideMark/>
          </w:tcPr>
          <w:p w14:paraId="35DB7B92" w14:textId="77777777" w:rsidR="00CC14C2" w:rsidRPr="008F3B38" w:rsidRDefault="00CC14C2" w:rsidP="008D6C1E">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28DC4C13" w14:textId="469D9A00" w:rsidR="00CC14C2" w:rsidRPr="00F319D9" w:rsidRDefault="00CC14C2" w:rsidP="008D6C1E">
            <w:pPr>
              <w:rPr>
                <w:rFonts w:ascii="Times New Roman" w:hAnsi="Times New Roman" w:cs="Times New Roman"/>
                <w:noProof/>
                <w:sz w:val="26"/>
                <w:szCs w:val="26"/>
              </w:rPr>
            </w:pPr>
          </w:p>
        </w:tc>
      </w:tr>
      <w:tr w:rsidR="00CC14C2" w:rsidRPr="007B14E4" w14:paraId="7A04B3D2" w14:textId="77777777" w:rsidTr="008D6C1E">
        <w:tc>
          <w:tcPr>
            <w:tcW w:w="2830" w:type="dxa"/>
            <w:tcBorders>
              <w:top w:val="single" w:sz="4" w:space="0" w:color="auto"/>
              <w:left w:val="single" w:sz="4" w:space="0" w:color="auto"/>
              <w:bottom w:val="single" w:sz="4" w:space="0" w:color="auto"/>
              <w:right w:val="single" w:sz="4" w:space="0" w:color="auto"/>
            </w:tcBorders>
            <w:hideMark/>
          </w:tcPr>
          <w:p w14:paraId="2F79B66C" w14:textId="77777777" w:rsidR="00CC14C2" w:rsidRPr="008F3B38" w:rsidRDefault="00CC14C2" w:rsidP="008D6C1E">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6B58286B" w14:textId="1B19993D" w:rsidR="00CC14C2" w:rsidRDefault="00CC14C2" w:rsidP="00DA2AF4">
            <w:pPr>
              <w:pStyle w:val="oancuaDanhsach"/>
              <w:numPr>
                <w:ilvl w:val="0"/>
                <w:numId w:val="18"/>
              </w:numPr>
              <w:rPr>
                <w:rFonts w:ascii="Times New Roman" w:hAnsi="Times New Roman" w:cs="Times New Roman"/>
                <w:noProof/>
                <w:sz w:val="26"/>
                <w:szCs w:val="26"/>
              </w:rPr>
            </w:pPr>
            <w:r w:rsidRPr="00DA2AF4">
              <w:rPr>
                <w:rFonts w:ascii="Times New Roman" w:hAnsi="Times New Roman" w:cs="Times New Roman"/>
                <w:noProof/>
                <w:sz w:val="26"/>
                <w:szCs w:val="26"/>
                <w:lang w:val="vi-VN"/>
              </w:rPr>
              <w:t>Người dùng đã đăng nhập vào hệ thống</w:t>
            </w:r>
            <w:r w:rsidR="00DA2AF4" w:rsidRPr="00DA2AF4">
              <w:rPr>
                <w:rFonts w:ascii="Times New Roman" w:hAnsi="Times New Roman" w:cs="Times New Roman"/>
                <w:noProof/>
                <w:sz w:val="26"/>
                <w:szCs w:val="26"/>
              </w:rPr>
              <w:t xml:space="preserve"> với vai trò là bác sĩ</w:t>
            </w:r>
            <w:r w:rsidR="00DA2AF4">
              <w:rPr>
                <w:rFonts w:ascii="Times New Roman" w:hAnsi="Times New Roman" w:cs="Times New Roman"/>
                <w:noProof/>
                <w:sz w:val="26"/>
                <w:szCs w:val="26"/>
              </w:rPr>
              <w:t>.</w:t>
            </w:r>
          </w:p>
          <w:p w14:paraId="40188B82" w14:textId="56E0EE6E" w:rsidR="00DA2AF4" w:rsidRPr="00DA2AF4" w:rsidRDefault="00DA2AF4" w:rsidP="00DA2AF4">
            <w:pPr>
              <w:pStyle w:val="oancuaDanhsach"/>
              <w:numPr>
                <w:ilvl w:val="0"/>
                <w:numId w:val="18"/>
              </w:numPr>
              <w:rPr>
                <w:rFonts w:ascii="Times New Roman" w:hAnsi="Times New Roman" w:cs="Times New Roman"/>
                <w:noProof/>
                <w:sz w:val="26"/>
                <w:szCs w:val="26"/>
              </w:rPr>
            </w:pPr>
            <w:r>
              <w:rPr>
                <w:rFonts w:ascii="Times New Roman" w:hAnsi="Times New Roman" w:cs="Times New Roman"/>
                <w:noProof/>
                <w:sz w:val="26"/>
                <w:szCs w:val="26"/>
              </w:rPr>
              <w:t>Người dùng chọn 1 bệnh nhân trên danh sách.</w:t>
            </w:r>
          </w:p>
          <w:p w14:paraId="3013933F" w14:textId="77777777" w:rsidR="00CC14C2" w:rsidRPr="008F3B38" w:rsidRDefault="00CC14C2" w:rsidP="008D6C1E">
            <w:pPr>
              <w:rPr>
                <w:rFonts w:ascii="Times New Roman" w:hAnsi="Times New Roman" w:cs="Times New Roman"/>
                <w:noProof/>
                <w:sz w:val="26"/>
                <w:szCs w:val="26"/>
                <w:lang w:val="vi-VN"/>
              </w:rPr>
            </w:pPr>
          </w:p>
        </w:tc>
      </w:tr>
      <w:tr w:rsidR="00CC14C2" w:rsidRPr="007B14E4" w14:paraId="73CA89A6" w14:textId="77777777" w:rsidTr="008D6C1E">
        <w:tc>
          <w:tcPr>
            <w:tcW w:w="2830" w:type="dxa"/>
            <w:tcBorders>
              <w:top w:val="single" w:sz="4" w:space="0" w:color="auto"/>
              <w:left w:val="single" w:sz="4" w:space="0" w:color="auto"/>
              <w:bottom w:val="single" w:sz="4" w:space="0" w:color="auto"/>
              <w:right w:val="single" w:sz="4" w:space="0" w:color="auto"/>
            </w:tcBorders>
          </w:tcPr>
          <w:p w14:paraId="21737AA0" w14:textId="77777777" w:rsidR="00CC14C2" w:rsidRPr="008F3B38" w:rsidRDefault="00CC14C2" w:rsidP="008D6C1E">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6633FF00" w14:textId="0E27CB34" w:rsidR="00CC14C2" w:rsidRPr="00CC2B46" w:rsidRDefault="00CC14C2" w:rsidP="008D6C1E">
            <w:pPr>
              <w:rPr>
                <w:rFonts w:ascii="Times New Roman" w:hAnsi="Times New Roman" w:cs="Times New Roman"/>
                <w:noProof/>
                <w:sz w:val="26"/>
                <w:szCs w:val="26"/>
              </w:rPr>
            </w:pPr>
          </w:p>
        </w:tc>
      </w:tr>
    </w:tbl>
    <w:p w14:paraId="6C41DF1F" w14:textId="27AB4A2E" w:rsidR="00CC14C2" w:rsidRDefault="00CC14C2" w:rsidP="00B1475D">
      <w:pPr>
        <w:rPr>
          <w:rFonts w:ascii="Times New Roman" w:hAnsi="Times New Roman" w:cs="Times New Roman"/>
          <w:b/>
          <w:noProof/>
          <w:sz w:val="26"/>
          <w:szCs w:val="26"/>
        </w:rPr>
      </w:pPr>
    </w:p>
    <w:p w14:paraId="71499AB4" w14:textId="5BF6F82F" w:rsidR="00DA2AF4" w:rsidRDefault="00DA2AF4" w:rsidP="00B1475D">
      <w:pPr>
        <w:rPr>
          <w:rFonts w:ascii="Times New Roman" w:hAnsi="Times New Roman" w:cs="Times New Roman"/>
          <w:b/>
          <w:noProof/>
          <w:sz w:val="26"/>
          <w:szCs w:val="26"/>
        </w:rPr>
      </w:pPr>
      <w:r>
        <w:rPr>
          <w:rFonts w:ascii="Times New Roman" w:hAnsi="Times New Roman" w:cs="Times New Roman"/>
          <w:b/>
          <w:noProof/>
          <w:sz w:val="26"/>
          <w:szCs w:val="26"/>
        </w:rPr>
        <w:t xml:space="preserve">12- </w:t>
      </w:r>
      <w:r w:rsidRPr="00DA2AF4">
        <w:rPr>
          <w:rFonts w:ascii="Times New Roman" w:hAnsi="Times New Roman" w:cs="Times New Roman"/>
          <w:b/>
          <w:noProof/>
          <w:sz w:val="26"/>
          <w:szCs w:val="26"/>
        </w:rPr>
        <w:t>tra cứu bệnh nhân</w:t>
      </w:r>
    </w:p>
    <w:tbl>
      <w:tblPr>
        <w:tblStyle w:val="LiBang"/>
        <w:tblW w:w="0" w:type="auto"/>
        <w:tblLook w:val="04A0" w:firstRow="1" w:lastRow="0" w:firstColumn="1" w:lastColumn="0" w:noHBand="0" w:noVBand="1"/>
      </w:tblPr>
      <w:tblGrid>
        <w:gridCol w:w="2830"/>
        <w:gridCol w:w="6186"/>
      </w:tblGrid>
      <w:tr w:rsidR="00DA2AF4" w:rsidRPr="007B14E4" w14:paraId="04B4C4C3" w14:textId="77777777" w:rsidTr="008D6C1E">
        <w:tc>
          <w:tcPr>
            <w:tcW w:w="2830" w:type="dxa"/>
            <w:tcBorders>
              <w:top w:val="single" w:sz="4" w:space="0" w:color="auto"/>
              <w:left w:val="single" w:sz="4" w:space="0" w:color="auto"/>
              <w:bottom w:val="single" w:sz="4" w:space="0" w:color="auto"/>
              <w:right w:val="single" w:sz="4" w:space="0" w:color="auto"/>
            </w:tcBorders>
            <w:hideMark/>
          </w:tcPr>
          <w:p w14:paraId="298142F2" w14:textId="77777777" w:rsidR="00DA2AF4" w:rsidRPr="008F3B38" w:rsidRDefault="00DA2AF4" w:rsidP="008D6C1E">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lastRenderedPageBreak/>
              <w:t>Tóm tắt</w:t>
            </w:r>
          </w:p>
        </w:tc>
        <w:tc>
          <w:tcPr>
            <w:tcW w:w="6186" w:type="dxa"/>
            <w:tcBorders>
              <w:top w:val="single" w:sz="4" w:space="0" w:color="auto"/>
              <w:left w:val="single" w:sz="4" w:space="0" w:color="auto"/>
              <w:bottom w:val="single" w:sz="4" w:space="0" w:color="auto"/>
              <w:right w:val="single" w:sz="4" w:space="0" w:color="auto"/>
            </w:tcBorders>
            <w:hideMark/>
          </w:tcPr>
          <w:p w14:paraId="5EF1FE47" w14:textId="302D63F9" w:rsidR="00DA2AF4" w:rsidRPr="008F3B38" w:rsidRDefault="00DA2AF4" w:rsidP="008D6C1E">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Use case bắt đầu khi người dùng</w:t>
            </w:r>
            <w:r>
              <w:rPr>
                <w:rFonts w:ascii="Times New Roman" w:hAnsi="Times New Roman" w:cs="Times New Roman"/>
                <w:noProof/>
                <w:sz w:val="26"/>
                <w:szCs w:val="26"/>
              </w:rPr>
              <w:t xml:space="preserve"> </w:t>
            </w:r>
            <w:r w:rsidRPr="008F3B38">
              <w:rPr>
                <w:rFonts w:ascii="Times New Roman" w:hAnsi="Times New Roman" w:cs="Times New Roman"/>
                <w:noProof/>
                <w:sz w:val="26"/>
                <w:szCs w:val="26"/>
                <w:lang w:val="vi-VN"/>
              </w:rPr>
              <w:t xml:space="preserve">chọn thực hiện </w:t>
            </w:r>
            <w:r w:rsidR="00471BFE">
              <w:rPr>
                <w:rFonts w:ascii="Times New Roman" w:hAnsi="Times New Roman" w:cs="Times New Roman"/>
                <w:noProof/>
                <w:sz w:val="26"/>
                <w:szCs w:val="26"/>
              </w:rPr>
              <w:t>tra cứu bệnh nhân</w:t>
            </w:r>
            <w:r w:rsidRPr="008F3B38">
              <w:rPr>
                <w:rFonts w:ascii="Times New Roman" w:hAnsi="Times New Roman" w:cs="Times New Roman"/>
                <w:noProof/>
                <w:sz w:val="26"/>
                <w:szCs w:val="26"/>
                <w:lang w:val="vi-VN"/>
              </w:rPr>
              <w:t xml:space="preserve">. Hệ thống sẽ xử lý yêu </w:t>
            </w:r>
            <w:r>
              <w:rPr>
                <w:rFonts w:ascii="Times New Roman" w:hAnsi="Times New Roman" w:cs="Times New Roman"/>
                <w:noProof/>
                <w:sz w:val="26"/>
                <w:szCs w:val="26"/>
              </w:rPr>
              <w:t>cầu xem lịch sử bênh nhân của người dùng</w:t>
            </w:r>
          </w:p>
        </w:tc>
      </w:tr>
      <w:tr w:rsidR="00DA2AF4" w:rsidRPr="007B14E4" w14:paraId="71CF0561" w14:textId="77777777" w:rsidTr="008D6C1E">
        <w:trPr>
          <w:trHeight w:val="665"/>
        </w:trPr>
        <w:tc>
          <w:tcPr>
            <w:tcW w:w="2830" w:type="dxa"/>
            <w:tcBorders>
              <w:top w:val="single" w:sz="4" w:space="0" w:color="auto"/>
              <w:left w:val="single" w:sz="4" w:space="0" w:color="auto"/>
              <w:bottom w:val="single" w:sz="4" w:space="0" w:color="auto"/>
              <w:right w:val="single" w:sz="4" w:space="0" w:color="auto"/>
            </w:tcBorders>
            <w:hideMark/>
          </w:tcPr>
          <w:p w14:paraId="25ED0D96" w14:textId="77777777" w:rsidR="00DA2AF4" w:rsidRPr="008F3B38" w:rsidRDefault="00DA2AF4" w:rsidP="008D6C1E">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122EF56F" w14:textId="07B67637" w:rsidR="00DA2AF4" w:rsidRPr="00DA2AF4" w:rsidRDefault="00DA2AF4" w:rsidP="00471BFE">
            <w:pPr>
              <w:pStyle w:val="oancuaDanhsach"/>
              <w:numPr>
                <w:ilvl w:val="0"/>
                <w:numId w:val="19"/>
              </w:numPr>
              <w:spacing w:line="360" w:lineRule="auto"/>
              <w:ind w:left="381"/>
              <w:rPr>
                <w:rFonts w:ascii="Times New Roman" w:hAnsi="Times New Roman" w:cs="Times New Roman"/>
                <w:noProof/>
                <w:sz w:val="26"/>
                <w:szCs w:val="26"/>
                <w:lang w:val="vi-VN"/>
              </w:rPr>
            </w:pPr>
            <w:r>
              <w:rPr>
                <w:rFonts w:ascii="Times New Roman" w:hAnsi="Times New Roman" w:cs="Times New Roman"/>
                <w:noProof/>
                <w:sz w:val="26"/>
                <w:szCs w:val="26"/>
              </w:rPr>
              <w:t xml:space="preserve">Người dùng </w:t>
            </w:r>
            <w:r w:rsidR="00471BFE">
              <w:rPr>
                <w:rFonts w:ascii="Times New Roman" w:hAnsi="Times New Roman" w:cs="Times New Roman"/>
                <w:noProof/>
                <w:sz w:val="26"/>
                <w:szCs w:val="26"/>
              </w:rPr>
              <w:t>có thể tra cứu theo tên, theo số chứng minh nhân dân hoặc ngày khám trong danh sách bệnh nhân</w:t>
            </w:r>
          </w:p>
          <w:p w14:paraId="2E8A50CF" w14:textId="76B751C4" w:rsidR="00DA2AF4" w:rsidRPr="00DA2AF4" w:rsidRDefault="00DA2AF4" w:rsidP="00471BFE">
            <w:pPr>
              <w:pStyle w:val="oancuaDanhsach"/>
              <w:numPr>
                <w:ilvl w:val="0"/>
                <w:numId w:val="19"/>
              </w:numPr>
              <w:spacing w:line="360" w:lineRule="auto"/>
              <w:ind w:left="381"/>
              <w:rPr>
                <w:rFonts w:ascii="Times New Roman" w:hAnsi="Times New Roman" w:cs="Times New Roman"/>
                <w:noProof/>
                <w:sz w:val="26"/>
                <w:szCs w:val="26"/>
                <w:lang w:val="vi-VN"/>
              </w:rPr>
            </w:pPr>
            <w:r w:rsidRPr="00DA2AF4">
              <w:rPr>
                <w:rFonts w:ascii="Times New Roman" w:hAnsi="Times New Roman" w:cs="Times New Roman"/>
                <w:noProof/>
                <w:sz w:val="26"/>
                <w:szCs w:val="26"/>
              </w:rPr>
              <w:t>Người dùng nhấ</w:t>
            </w:r>
            <w:r w:rsidR="00471BFE">
              <w:rPr>
                <w:rFonts w:ascii="Times New Roman" w:hAnsi="Times New Roman" w:cs="Times New Roman"/>
                <w:noProof/>
                <w:sz w:val="26"/>
                <w:szCs w:val="26"/>
              </w:rPr>
              <w:t>n vào nút tìm kiếm để hiển thị kết quả</w:t>
            </w:r>
          </w:p>
          <w:p w14:paraId="0B4AD27E" w14:textId="58E2B716" w:rsidR="00DA2AF4" w:rsidRPr="00B229E3" w:rsidRDefault="00DA2AF4" w:rsidP="00471BFE">
            <w:pPr>
              <w:pStyle w:val="oancuaDanhsach"/>
              <w:numPr>
                <w:ilvl w:val="0"/>
                <w:numId w:val="19"/>
              </w:numPr>
              <w:spacing w:line="360" w:lineRule="auto"/>
              <w:ind w:left="381"/>
              <w:rPr>
                <w:rFonts w:ascii="Times New Roman" w:hAnsi="Times New Roman" w:cs="Times New Roman"/>
                <w:noProof/>
                <w:sz w:val="26"/>
                <w:szCs w:val="26"/>
                <w:lang w:val="vi-VN"/>
              </w:rPr>
            </w:pPr>
            <w:r>
              <w:rPr>
                <w:rFonts w:ascii="Times New Roman" w:hAnsi="Times New Roman" w:cs="Times New Roman"/>
                <w:noProof/>
                <w:sz w:val="26"/>
                <w:szCs w:val="26"/>
              </w:rPr>
              <w:t xml:space="preserve">Hệ thống </w:t>
            </w:r>
            <w:r w:rsidR="00471BFE">
              <w:rPr>
                <w:rFonts w:ascii="Times New Roman" w:hAnsi="Times New Roman" w:cs="Times New Roman"/>
                <w:noProof/>
                <w:sz w:val="26"/>
                <w:szCs w:val="26"/>
              </w:rPr>
              <w:t>sẽ trả về kết quả nếu có kết quả, nếu không có kết quả hệ thống sẽ trả về 1 danh sách rỗng.</w:t>
            </w:r>
          </w:p>
          <w:p w14:paraId="5079F594" w14:textId="0A1A0EDE" w:rsidR="00DA2AF4" w:rsidRPr="00DA2AF4" w:rsidRDefault="00471BFE" w:rsidP="00471BFE">
            <w:pPr>
              <w:pStyle w:val="oancuaDanhsach"/>
              <w:numPr>
                <w:ilvl w:val="0"/>
                <w:numId w:val="19"/>
              </w:numPr>
              <w:spacing w:line="360" w:lineRule="auto"/>
              <w:ind w:left="381"/>
              <w:rPr>
                <w:rFonts w:ascii="Times New Roman" w:hAnsi="Times New Roman" w:cs="Times New Roman"/>
                <w:noProof/>
                <w:sz w:val="26"/>
                <w:szCs w:val="26"/>
                <w:lang w:val="vi-VN"/>
              </w:rPr>
            </w:pPr>
            <w:r>
              <w:rPr>
                <w:rFonts w:ascii="Times New Roman" w:hAnsi="Times New Roman" w:cs="Times New Roman"/>
                <w:noProof/>
                <w:sz w:val="26"/>
                <w:szCs w:val="26"/>
              </w:rPr>
              <w:t>Người dùng nhấn chọn bệnh nhân để xem thông tin và có thể tiến hành xem lịch sử khám bệnh của bệnh nhân.</w:t>
            </w:r>
          </w:p>
        </w:tc>
      </w:tr>
      <w:tr w:rsidR="00DA2AF4" w:rsidRPr="007B14E4" w14:paraId="1BE3E5C8" w14:textId="77777777" w:rsidTr="008D6C1E">
        <w:tc>
          <w:tcPr>
            <w:tcW w:w="2830" w:type="dxa"/>
            <w:tcBorders>
              <w:top w:val="single" w:sz="4" w:space="0" w:color="auto"/>
              <w:left w:val="single" w:sz="4" w:space="0" w:color="auto"/>
              <w:bottom w:val="single" w:sz="4" w:space="0" w:color="auto"/>
              <w:right w:val="single" w:sz="4" w:space="0" w:color="auto"/>
            </w:tcBorders>
            <w:hideMark/>
          </w:tcPr>
          <w:p w14:paraId="2E0E598B" w14:textId="77777777" w:rsidR="00DA2AF4" w:rsidRPr="008F3B38" w:rsidRDefault="00DA2AF4" w:rsidP="008D6C1E">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778DF459" w14:textId="77777777" w:rsidR="00DA2AF4" w:rsidRPr="00F319D9" w:rsidRDefault="00DA2AF4" w:rsidP="008D6C1E">
            <w:pPr>
              <w:rPr>
                <w:rFonts w:ascii="Times New Roman" w:hAnsi="Times New Roman" w:cs="Times New Roman"/>
                <w:noProof/>
                <w:sz w:val="26"/>
                <w:szCs w:val="26"/>
              </w:rPr>
            </w:pPr>
          </w:p>
        </w:tc>
      </w:tr>
      <w:tr w:rsidR="00DA2AF4" w:rsidRPr="007B14E4" w14:paraId="6420CB7D" w14:textId="77777777" w:rsidTr="008D6C1E">
        <w:tc>
          <w:tcPr>
            <w:tcW w:w="2830" w:type="dxa"/>
            <w:tcBorders>
              <w:top w:val="single" w:sz="4" w:space="0" w:color="auto"/>
              <w:left w:val="single" w:sz="4" w:space="0" w:color="auto"/>
              <w:bottom w:val="single" w:sz="4" w:space="0" w:color="auto"/>
              <w:right w:val="single" w:sz="4" w:space="0" w:color="auto"/>
            </w:tcBorders>
            <w:hideMark/>
          </w:tcPr>
          <w:p w14:paraId="10F2EF6B" w14:textId="77777777" w:rsidR="00DA2AF4" w:rsidRPr="008F3B38" w:rsidRDefault="00DA2AF4" w:rsidP="008D6C1E">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52D79378" w14:textId="3ABE4BA4" w:rsidR="00DA2AF4" w:rsidRPr="00471BFE" w:rsidRDefault="00DA2AF4" w:rsidP="00471BFE">
            <w:pPr>
              <w:pStyle w:val="oancuaDanhsach"/>
              <w:numPr>
                <w:ilvl w:val="0"/>
                <w:numId w:val="20"/>
              </w:numPr>
              <w:ind w:left="381"/>
              <w:rPr>
                <w:rFonts w:ascii="Times New Roman" w:hAnsi="Times New Roman" w:cs="Times New Roman"/>
                <w:noProof/>
                <w:sz w:val="26"/>
                <w:szCs w:val="26"/>
              </w:rPr>
            </w:pPr>
            <w:r w:rsidRPr="00471BFE">
              <w:rPr>
                <w:rFonts w:ascii="Times New Roman" w:hAnsi="Times New Roman" w:cs="Times New Roman"/>
                <w:noProof/>
                <w:sz w:val="26"/>
                <w:szCs w:val="26"/>
                <w:lang w:val="vi-VN"/>
              </w:rPr>
              <w:t>Người dùng đã đăng nhập vào hệ thống</w:t>
            </w:r>
            <w:r w:rsidRPr="00471BFE">
              <w:rPr>
                <w:rFonts w:ascii="Times New Roman" w:hAnsi="Times New Roman" w:cs="Times New Roman"/>
                <w:noProof/>
                <w:sz w:val="26"/>
                <w:szCs w:val="26"/>
              </w:rPr>
              <w:t xml:space="preserve"> với vai trò là</w:t>
            </w:r>
            <w:r w:rsidR="00471BFE">
              <w:rPr>
                <w:rFonts w:ascii="Times New Roman" w:hAnsi="Times New Roman" w:cs="Times New Roman"/>
                <w:noProof/>
                <w:sz w:val="26"/>
                <w:szCs w:val="26"/>
              </w:rPr>
              <w:t xml:space="preserve"> quản trị viên</w:t>
            </w:r>
            <w:r w:rsidRPr="00471BFE">
              <w:rPr>
                <w:rFonts w:ascii="Times New Roman" w:hAnsi="Times New Roman" w:cs="Times New Roman"/>
                <w:noProof/>
                <w:sz w:val="26"/>
                <w:szCs w:val="26"/>
              </w:rPr>
              <w:t>.</w:t>
            </w:r>
          </w:p>
          <w:p w14:paraId="334133E4" w14:textId="6132E8C3" w:rsidR="00DA2AF4" w:rsidRPr="00DA2AF4" w:rsidRDefault="00DA2AF4" w:rsidP="00471BFE">
            <w:pPr>
              <w:pStyle w:val="oancuaDanhsach"/>
              <w:numPr>
                <w:ilvl w:val="0"/>
                <w:numId w:val="20"/>
              </w:numPr>
              <w:ind w:left="381"/>
              <w:rPr>
                <w:rFonts w:ascii="Times New Roman" w:hAnsi="Times New Roman" w:cs="Times New Roman"/>
                <w:noProof/>
                <w:sz w:val="26"/>
                <w:szCs w:val="26"/>
              </w:rPr>
            </w:pPr>
            <w:r>
              <w:rPr>
                <w:rFonts w:ascii="Times New Roman" w:hAnsi="Times New Roman" w:cs="Times New Roman"/>
                <w:noProof/>
                <w:sz w:val="26"/>
                <w:szCs w:val="26"/>
              </w:rPr>
              <w:t xml:space="preserve">Người dùng chọn </w:t>
            </w:r>
            <w:r w:rsidR="00471BFE">
              <w:rPr>
                <w:rFonts w:ascii="Times New Roman" w:hAnsi="Times New Roman" w:cs="Times New Roman"/>
                <w:noProof/>
                <w:sz w:val="26"/>
                <w:szCs w:val="26"/>
              </w:rPr>
              <w:t>điều khiển quản lý bệnh nhân.</w:t>
            </w:r>
          </w:p>
          <w:p w14:paraId="67708EBD" w14:textId="77777777" w:rsidR="00DA2AF4" w:rsidRPr="008F3B38" w:rsidRDefault="00DA2AF4" w:rsidP="008D6C1E">
            <w:pPr>
              <w:rPr>
                <w:rFonts w:ascii="Times New Roman" w:hAnsi="Times New Roman" w:cs="Times New Roman"/>
                <w:noProof/>
                <w:sz w:val="26"/>
                <w:szCs w:val="26"/>
                <w:lang w:val="vi-VN"/>
              </w:rPr>
            </w:pPr>
          </w:p>
        </w:tc>
      </w:tr>
      <w:tr w:rsidR="00DA2AF4" w:rsidRPr="007B14E4" w14:paraId="3E0AA06F" w14:textId="77777777" w:rsidTr="008D6C1E">
        <w:tc>
          <w:tcPr>
            <w:tcW w:w="2830" w:type="dxa"/>
            <w:tcBorders>
              <w:top w:val="single" w:sz="4" w:space="0" w:color="auto"/>
              <w:left w:val="single" w:sz="4" w:space="0" w:color="auto"/>
              <w:bottom w:val="single" w:sz="4" w:space="0" w:color="auto"/>
              <w:right w:val="single" w:sz="4" w:space="0" w:color="auto"/>
            </w:tcBorders>
          </w:tcPr>
          <w:p w14:paraId="592B6AA7" w14:textId="77777777" w:rsidR="00DA2AF4" w:rsidRPr="008F3B38" w:rsidRDefault="00DA2AF4" w:rsidP="008D6C1E">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71A76640" w14:textId="77777777" w:rsidR="00DA2AF4" w:rsidRPr="00CC2B46" w:rsidRDefault="00DA2AF4" w:rsidP="008D6C1E">
            <w:pPr>
              <w:rPr>
                <w:rFonts w:ascii="Times New Roman" w:hAnsi="Times New Roman" w:cs="Times New Roman"/>
                <w:noProof/>
                <w:sz w:val="26"/>
                <w:szCs w:val="26"/>
              </w:rPr>
            </w:pPr>
          </w:p>
        </w:tc>
      </w:tr>
    </w:tbl>
    <w:p w14:paraId="2C9BFA24" w14:textId="24C25A25" w:rsidR="00DA2AF4" w:rsidRDefault="00DA2AF4" w:rsidP="00B1475D">
      <w:pPr>
        <w:rPr>
          <w:rFonts w:ascii="Times New Roman" w:hAnsi="Times New Roman" w:cs="Times New Roman"/>
          <w:b/>
          <w:noProof/>
          <w:sz w:val="26"/>
          <w:szCs w:val="26"/>
        </w:rPr>
      </w:pPr>
    </w:p>
    <w:p w14:paraId="4F08F2CA" w14:textId="3855FD79" w:rsidR="00871D17" w:rsidRDefault="00871D17" w:rsidP="00B1475D">
      <w:pPr>
        <w:rPr>
          <w:rFonts w:ascii="Times New Roman" w:hAnsi="Times New Roman" w:cs="Times New Roman"/>
          <w:b/>
          <w:noProof/>
          <w:sz w:val="26"/>
          <w:szCs w:val="26"/>
        </w:rPr>
      </w:pPr>
      <w:r>
        <w:rPr>
          <w:rFonts w:ascii="Times New Roman" w:hAnsi="Times New Roman" w:cs="Times New Roman"/>
          <w:b/>
          <w:noProof/>
          <w:sz w:val="26"/>
          <w:szCs w:val="26"/>
        </w:rPr>
        <w:t xml:space="preserve">13 -  </w:t>
      </w:r>
      <w:r w:rsidRPr="00871D17">
        <w:rPr>
          <w:rFonts w:ascii="Times New Roman" w:hAnsi="Times New Roman" w:cs="Times New Roman"/>
          <w:b/>
          <w:noProof/>
          <w:sz w:val="26"/>
          <w:szCs w:val="26"/>
        </w:rPr>
        <w:t>Lập hóa đơn thu tiền</w:t>
      </w:r>
    </w:p>
    <w:tbl>
      <w:tblPr>
        <w:tblStyle w:val="LiBang"/>
        <w:tblW w:w="0" w:type="auto"/>
        <w:tblLook w:val="04A0" w:firstRow="1" w:lastRow="0" w:firstColumn="1" w:lastColumn="0" w:noHBand="0" w:noVBand="1"/>
      </w:tblPr>
      <w:tblGrid>
        <w:gridCol w:w="2830"/>
        <w:gridCol w:w="6186"/>
      </w:tblGrid>
      <w:tr w:rsidR="00871D17" w:rsidRPr="00871D17" w14:paraId="0468A630" w14:textId="77777777" w:rsidTr="008D6C1E">
        <w:tc>
          <w:tcPr>
            <w:tcW w:w="2830" w:type="dxa"/>
            <w:tcBorders>
              <w:top w:val="single" w:sz="4" w:space="0" w:color="auto"/>
              <w:left w:val="single" w:sz="4" w:space="0" w:color="auto"/>
              <w:bottom w:val="single" w:sz="4" w:space="0" w:color="auto"/>
              <w:right w:val="single" w:sz="4" w:space="0" w:color="auto"/>
            </w:tcBorders>
            <w:hideMark/>
          </w:tcPr>
          <w:p w14:paraId="075A6A8A" w14:textId="77777777" w:rsidR="00871D17" w:rsidRPr="00871D17" w:rsidRDefault="00871D17" w:rsidP="008D6C1E">
            <w:pPr>
              <w:rPr>
                <w:rFonts w:ascii="Times New Roman" w:hAnsi="Times New Roman" w:cs="Times New Roman"/>
                <w:noProof/>
                <w:sz w:val="26"/>
                <w:szCs w:val="26"/>
                <w:lang w:val="vi-VN"/>
              </w:rPr>
            </w:pPr>
            <w:r w:rsidRPr="00871D17">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32B5D2E7" w14:textId="10A5A9AF" w:rsidR="00871D17" w:rsidRPr="00871D17" w:rsidRDefault="00871D17" w:rsidP="008D6C1E">
            <w:pPr>
              <w:rPr>
                <w:rFonts w:ascii="Times New Roman" w:hAnsi="Times New Roman" w:cs="Times New Roman"/>
                <w:noProof/>
                <w:sz w:val="26"/>
                <w:szCs w:val="26"/>
                <w:lang w:val="vi-VN"/>
              </w:rPr>
            </w:pPr>
            <w:r w:rsidRPr="00871D17">
              <w:rPr>
                <w:rFonts w:ascii="Times New Roman" w:hAnsi="Times New Roman" w:cs="Times New Roman"/>
                <w:noProof/>
                <w:sz w:val="26"/>
                <w:szCs w:val="26"/>
                <w:lang w:val="vi-VN"/>
              </w:rPr>
              <w:t xml:space="preserve">Use case bắt đầu khi người dùng </w:t>
            </w:r>
            <w:r>
              <w:rPr>
                <w:rFonts w:ascii="Times New Roman" w:hAnsi="Times New Roman" w:cs="Times New Roman"/>
                <w:noProof/>
                <w:sz w:val="26"/>
                <w:szCs w:val="26"/>
              </w:rPr>
              <w:t xml:space="preserve">với vai trò là thu ngân </w:t>
            </w:r>
            <w:r w:rsidRPr="00871D17">
              <w:rPr>
                <w:rFonts w:ascii="Times New Roman" w:hAnsi="Times New Roman" w:cs="Times New Roman"/>
                <w:noProof/>
                <w:sz w:val="26"/>
                <w:szCs w:val="26"/>
                <w:lang w:val="vi-VN"/>
              </w:rPr>
              <w:t xml:space="preserve">chọn thực hiện </w:t>
            </w:r>
            <w:r>
              <w:rPr>
                <w:rFonts w:ascii="Times New Roman" w:hAnsi="Times New Roman" w:cs="Times New Roman"/>
                <w:noProof/>
                <w:sz w:val="26"/>
                <w:szCs w:val="26"/>
              </w:rPr>
              <w:t>vào nghiệp vụ</w:t>
            </w:r>
            <w:r w:rsidRPr="00871D17">
              <w:rPr>
                <w:rFonts w:ascii="Times New Roman" w:hAnsi="Times New Roman" w:cs="Times New Roman"/>
                <w:noProof/>
                <w:sz w:val="26"/>
                <w:szCs w:val="26"/>
                <w:lang w:val="vi-VN"/>
              </w:rPr>
              <w:t>. Hệ thống sẽ xử lý yêu cầu lập hoá đơn thanh toán của người dùng.</w:t>
            </w:r>
          </w:p>
        </w:tc>
      </w:tr>
      <w:tr w:rsidR="00871D17" w:rsidRPr="00871D17" w14:paraId="417DA009" w14:textId="77777777" w:rsidTr="008D6C1E">
        <w:tc>
          <w:tcPr>
            <w:tcW w:w="2830" w:type="dxa"/>
            <w:tcBorders>
              <w:top w:val="single" w:sz="4" w:space="0" w:color="auto"/>
              <w:left w:val="single" w:sz="4" w:space="0" w:color="auto"/>
              <w:bottom w:val="single" w:sz="4" w:space="0" w:color="auto"/>
              <w:right w:val="single" w:sz="4" w:space="0" w:color="auto"/>
            </w:tcBorders>
            <w:hideMark/>
          </w:tcPr>
          <w:p w14:paraId="3DBC30BE" w14:textId="77777777" w:rsidR="00871D17" w:rsidRPr="00871D17" w:rsidRDefault="00871D17" w:rsidP="008D6C1E">
            <w:pPr>
              <w:rPr>
                <w:rFonts w:ascii="Times New Roman" w:hAnsi="Times New Roman" w:cs="Times New Roman"/>
                <w:noProof/>
                <w:sz w:val="26"/>
                <w:szCs w:val="26"/>
                <w:lang w:val="vi-VN"/>
              </w:rPr>
            </w:pPr>
            <w:r w:rsidRPr="00871D17">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2F845CCC" w14:textId="2AE25D40" w:rsidR="00FA15A8" w:rsidRPr="00FA15A8" w:rsidRDefault="00871D17" w:rsidP="00FA15A8">
            <w:pPr>
              <w:pStyle w:val="oancuaDanhsach"/>
              <w:numPr>
                <w:ilvl w:val="0"/>
                <w:numId w:val="21"/>
              </w:numPr>
              <w:spacing w:before="80"/>
              <w:jc w:val="both"/>
              <w:rPr>
                <w:rFonts w:ascii="Times New Roman" w:hAnsi="Times New Roman" w:cs="Times New Roman"/>
                <w:noProof/>
                <w:sz w:val="26"/>
                <w:szCs w:val="26"/>
                <w:lang w:val="vi-VN"/>
              </w:rPr>
            </w:pPr>
            <w:r>
              <w:rPr>
                <w:rFonts w:ascii="Times New Roman" w:hAnsi="Times New Roman" w:cs="Times New Roman"/>
                <w:noProof/>
                <w:sz w:val="26"/>
                <w:szCs w:val="26"/>
              </w:rPr>
              <w:t>Trên trang cá nhân của thu ngân</w:t>
            </w:r>
            <w:r w:rsidR="00FA15A8">
              <w:rPr>
                <w:rFonts w:ascii="Times New Roman" w:hAnsi="Times New Roman" w:cs="Times New Roman"/>
                <w:noProof/>
                <w:sz w:val="26"/>
                <w:szCs w:val="26"/>
              </w:rPr>
              <w:t xml:space="preserve"> chọn lệnh vào nghiệp vụ.</w:t>
            </w:r>
          </w:p>
          <w:p w14:paraId="49202749" w14:textId="761FDDF1" w:rsidR="00FA15A8" w:rsidRPr="00FA15A8" w:rsidRDefault="00FA15A8" w:rsidP="00FA15A8">
            <w:pPr>
              <w:pStyle w:val="oancuaDanhsach"/>
              <w:numPr>
                <w:ilvl w:val="0"/>
                <w:numId w:val="21"/>
              </w:numPr>
              <w:spacing w:before="80"/>
              <w:jc w:val="both"/>
              <w:rPr>
                <w:rFonts w:ascii="Times New Roman" w:hAnsi="Times New Roman" w:cs="Times New Roman"/>
                <w:noProof/>
                <w:sz w:val="26"/>
                <w:szCs w:val="26"/>
                <w:lang w:val="vi-VN"/>
              </w:rPr>
            </w:pPr>
            <w:r>
              <w:rPr>
                <w:rFonts w:ascii="Times New Roman" w:hAnsi="Times New Roman" w:cs="Times New Roman"/>
                <w:noProof/>
                <w:sz w:val="26"/>
                <w:szCs w:val="26"/>
              </w:rPr>
              <w:t>Hệ thống sẽ tải lên danh sách các bệnh nhân đã được khám với tình trạng “Chưa thu tiền” lên hệ thống.</w:t>
            </w:r>
          </w:p>
          <w:p w14:paraId="6A97B3FA" w14:textId="33603CAA" w:rsidR="00FA15A8" w:rsidRPr="00FA15A8" w:rsidRDefault="00FA15A8" w:rsidP="00FA15A8">
            <w:pPr>
              <w:pStyle w:val="oancuaDanhsach"/>
              <w:numPr>
                <w:ilvl w:val="0"/>
                <w:numId w:val="21"/>
              </w:numPr>
              <w:spacing w:before="80"/>
              <w:jc w:val="both"/>
              <w:rPr>
                <w:rFonts w:ascii="Times New Roman" w:hAnsi="Times New Roman" w:cs="Times New Roman"/>
                <w:noProof/>
                <w:sz w:val="26"/>
                <w:szCs w:val="26"/>
                <w:lang w:val="vi-VN"/>
              </w:rPr>
            </w:pPr>
            <w:r>
              <w:rPr>
                <w:rFonts w:ascii="Times New Roman" w:hAnsi="Times New Roman" w:cs="Times New Roman"/>
                <w:noProof/>
                <w:sz w:val="26"/>
                <w:szCs w:val="26"/>
              </w:rPr>
              <w:t>Người dụng chọn vào bệnh nhân trên danh sách mà có yêu cầu thanh toán để hệ thống tính toán và trả về số tiền mà bệnh nhân cần chi trả.</w:t>
            </w:r>
          </w:p>
          <w:p w14:paraId="0E0412A3" w14:textId="4108A1D1" w:rsidR="00FA15A8" w:rsidRPr="00871D17" w:rsidRDefault="00FA15A8" w:rsidP="00FA15A8">
            <w:pPr>
              <w:pStyle w:val="oancuaDanhsach"/>
              <w:numPr>
                <w:ilvl w:val="0"/>
                <w:numId w:val="21"/>
              </w:numPr>
              <w:spacing w:before="80"/>
              <w:jc w:val="both"/>
              <w:rPr>
                <w:rFonts w:ascii="Times New Roman" w:hAnsi="Times New Roman" w:cs="Times New Roman"/>
                <w:noProof/>
                <w:sz w:val="26"/>
                <w:szCs w:val="26"/>
                <w:lang w:val="vi-VN"/>
              </w:rPr>
            </w:pPr>
            <w:r>
              <w:rPr>
                <w:rFonts w:ascii="Times New Roman" w:hAnsi="Times New Roman" w:cs="Times New Roman"/>
                <w:noProof/>
                <w:sz w:val="26"/>
                <w:szCs w:val="26"/>
              </w:rPr>
              <w:t>Sau khi bệnh nhân không có yêu cầu gì về đơn thuốc và nhận tiền, người dùng tiến hành nhấn Lưu để hệ thống lưu dữ liệu</w:t>
            </w:r>
          </w:p>
          <w:p w14:paraId="21D9F44B" w14:textId="0F575A0B" w:rsidR="00871D17" w:rsidRPr="00871D17" w:rsidRDefault="00871D17" w:rsidP="008D6C1E">
            <w:pPr>
              <w:rPr>
                <w:rFonts w:ascii="Times New Roman" w:hAnsi="Times New Roman" w:cs="Times New Roman"/>
                <w:noProof/>
                <w:sz w:val="26"/>
                <w:szCs w:val="26"/>
                <w:lang w:val="vi-VN"/>
              </w:rPr>
            </w:pPr>
          </w:p>
        </w:tc>
      </w:tr>
      <w:tr w:rsidR="00871D17" w:rsidRPr="00871D17" w14:paraId="6C4FF9D4" w14:textId="77777777" w:rsidTr="008D6C1E">
        <w:tc>
          <w:tcPr>
            <w:tcW w:w="2830" w:type="dxa"/>
            <w:tcBorders>
              <w:top w:val="single" w:sz="4" w:space="0" w:color="auto"/>
              <w:left w:val="single" w:sz="4" w:space="0" w:color="auto"/>
              <w:bottom w:val="single" w:sz="4" w:space="0" w:color="auto"/>
              <w:right w:val="single" w:sz="4" w:space="0" w:color="auto"/>
            </w:tcBorders>
            <w:hideMark/>
          </w:tcPr>
          <w:p w14:paraId="0B715B5B" w14:textId="77777777" w:rsidR="00871D17" w:rsidRPr="00871D17" w:rsidRDefault="00871D17" w:rsidP="008D6C1E">
            <w:pPr>
              <w:rPr>
                <w:rFonts w:ascii="Times New Roman" w:hAnsi="Times New Roman" w:cs="Times New Roman"/>
                <w:noProof/>
                <w:sz w:val="26"/>
                <w:szCs w:val="26"/>
                <w:lang w:val="vi-VN"/>
              </w:rPr>
            </w:pPr>
            <w:r w:rsidRPr="00871D17">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2B788684" w14:textId="49CD3AD0" w:rsidR="00871D17" w:rsidRPr="00FA15A8" w:rsidRDefault="00FA15A8" w:rsidP="00FA15A8">
            <w:pPr>
              <w:pStyle w:val="oancuaDanhsach"/>
              <w:numPr>
                <w:ilvl w:val="0"/>
                <w:numId w:val="22"/>
              </w:numPr>
              <w:rPr>
                <w:rFonts w:ascii="Times New Roman" w:hAnsi="Times New Roman" w:cs="Times New Roman"/>
                <w:noProof/>
                <w:sz w:val="26"/>
                <w:szCs w:val="26"/>
              </w:rPr>
            </w:pPr>
            <w:r w:rsidRPr="00FA15A8">
              <w:rPr>
                <w:rFonts w:ascii="Times New Roman" w:hAnsi="Times New Roman" w:cs="Times New Roman"/>
                <w:noProof/>
                <w:sz w:val="26"/>
                <w:szCs w:val="26"/>
              </w:rPr>
              <w:t>Thông tin không hợp lệ hoặc bị thiếu:</w:t>
            </w:r>
          </w:p>
          <w:p w14:paraId="16CA5C9F" w14:textId="357912F1" w:rsidR="00FA15A8" w:rsidRPr="00FA15A8" w:rsidRDefault="00FA15A8" w:rsidP="00FA15A8">
            <w:pPr>
              <w:rPr>
                <w:rFonts w:ascii="Times New Roman" w:hAnsi="Times New Roman" w:cs="Times New Roman"/>
                <w:noProof/>
                <w:sz w:val="26"/>
                <w:szCs w:val="26"/>
              </w:rPr>
            </w:pPr>
            <w:r>
              <w:rPr>
                <w:rFonts w:ascii="Times New Roman" w:hAnsi="Times New Roman" w:cs="Times New Roman"/>
                <w:noProof/>
                <w:sz w:val="26"/>
                <w:szCs w:val="26"/>
              </w:rPr>
              <w:t>Hệ thống sẽ thông báo thông tin nhập không hợp lệ hoặc còn thiếu.</w:t>
            </w:r>
          </w:p>
        </w:tc>
      </w:tr>
      <w:tr w:rsidR="00871D17" w:rsidRPr="00871D17" w14:paraId="634CF560" w14:textId="77777777" w:rsidTr="008D6C1E">
        <w:tc>
          <w:tcPr>
            <w:tcW w:w="2830" w:type="dxa"/>
            <w:tcBorders>
              <w:top w:val="single" w:sz="4" w:space="0" w:color="auto"/>
              <w:left w:val="single" w:sz="4" w:space="0" w:color="auto"/>
              <w:bottom w:val="single" w:sz="4" w:space="0" w:color="auto"/>
              <w:right w:val="single" w:sz="4" w:space="0" w:color="auto"/>
            </w:tcBorders>
            <w:hideMark/>
          </w:tcPr>
          <w:p w14:paraId="53303173" w14:textId="77777777" w:rsidR="00871D17" w:rsidRPr="00871D17" w:rsidRDefault="00871D17" w:rsidP="008D6C1E">
            <w:pPr>
              <w:rPr>
                <w:rFonts w:ascii="Times New Roman" w:hAnsi="Times New Roman" w:cs="Times New Roman"/>
                <w:noProof/>
                <w:sz w:val="26"/>
                <w:szCs w:val="26"/>
                <w:lang w:val="vi-VN"/>
              </w:rPr>
            </w:pPr>
            <w:r w:rsidRPr="00871D17">
              <w:rPr>
                <w:rFonts w:ascii="Times New Roman" w:hAnsi="Times New Roman" w:cs="Times New Roman"/>
                <w:noProof/>
                <w:sz w:val="26"/>
                <w:szCs w:val="26"/>
                <w:lang w:val="vi-VN"/>
              </w:rPr>
              <w:lastRenderedPageBreak/>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7AE5F74B" w14:textId="0D387971" w:rsidR="00871D17" w:rsidRPr="00FA15A8" w:rsidRDefault="00871D17" w:rsidP="008D6C1E">
            <w:pPr>
              <w:rPr>
                <w:rFonts w:ascii="Times New Roman" w:hAnsi="Times New Roman" w:cs="Times New Roman"/>
                <w:noProof/>
                <w:sz w:val="26"/>
                <w:szCs w:val="26"/>
              </w:rPr>
            </w:pPr>
            <w:r w:rsidRPr="00871D17">
              <w:rPr>
                <w:rFonts w:ascii="Times New Roman" w:hAnsi="Times New Roman" w:cs="Times New Roman"/>
                <w:noProof/>
                <w:sz w:val="26"/>
                <w:szCs w:val="26"/>
                <w:lang w:val="vi-VN"/>
              </w:rPr>
              <w:t xml:space="preserve">Người dùng đã đăng </w:t>
            </w:r>
            <w:r w:rsidR="00FA15A8">
              <w:rPr>
                <w:rFonts w:ascii="Times New Roman" w:hAnsi="Times New Roman" w:cs="Times New Roman"/>
                <w:noProof/>
                <w:sz w:val="26"/>
                <w:szCs w:val="26"/>
              </w:rPr>
              <w:t>nhập vào hệ thống với vai trò là thu ngân, có dữ liệu về bệnh nhân</w:t>
            </w:r>
          </w:p>
        </w:tc>
      </w:tr>
      <w:tr w:rsidR="00871D17" w:rsidRPr="00871D17" w14:paraId="68E4E950" w14:textId="77777777" w:rsidTr="008D6C1E">
        <w:tc>
          <w:tcPr>
            <w:tcW w:w="2830" w:type="dxa"/>
            <w:tcBorders>
              <w:top w:val="single" w:sz="4" w:space="0" w:color="auto"/>
              <w:left w:val="single" w:sz="4" w:space="0" w:color="auto"/>
              <w:bottom w:val="single" w:sz="4" w:space="0" w:color="auto"/>
              <w:right w:val="single" w:sz="4" w:space="0" w:color="auto"/>
            </w:tcBorders>
          </w:tcPr>
          <w:p w14:paraId="1A6E4AE7" w14:textId="77777777" w:rsidR="00871D17" w:rsidRPr="00871D17" w:rsidRDefault="00871D17" w:rsidP="008D6C1E">
            <w:pPr>
              <w:rPr>
                <w:rFonts w:ascii="Times New Roman" w:hAnsi="Times New Roman" w:cs="Times New Roman"/>
                <w:noProof/>
                <w:sz w:val="26"/>
                <w:szCs w:val="26"/>
                <w:lang w:val="vi-VN"/>
              </w:rPr>
            </w:pPr>
            <w:r w:rsidRPr="00871D17">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143C5065" w14:textId="1588D71A" w:rsidR="00871D17" w:rsidRPr="00871D17" w:rsidRDefault="00871D17" w:rsidP="008D6C1E">
            <w:pPr>
              <w:rPr>
                <w:rFonts w:ascii="Times New Roman" w:hAnsi="Times New Roman" w:cs="Times New Roman"/>
                <w:noProof/>
                <w:sz w:val="26"/>
                <w:szCs w:val="26"/>
                <w:lang w:val="vi-VN"/>
              </w:rPr>
            </w:pPr>
            <w:r w:rsidRPr="00871D17">
              <w:rPr>
                <w:rFonts w:ascii="Times New Roman" w:hAnsi="Times New Roman" w:cs="Times New Roman"/>
                <w:noProof/>
                <w:sz w:val="26"/>
                <w:szCs w:val="26"/>
                <w:lang w:val="vi-VN"/>
              </w:rPr>
              <w:t xml:space="preserve">Người dùng </w:t>
            </w:r>
            <w:r w:rsidR="00FA15A8">
              <w:rPr>
                <w:rFonts w:ascii="Times New Roman" w:hAnsi="Times New Roman" w:cs="Times New Roman"/>
                <w:noProof/>
                <w:sz w:val="26"/>
                <w:szCs w:val="26"/>
              </w:rPr>
              <w:t>lưu</w:t>
            </w:r>
            <w:r w:rsidRPr="00871D17">
              <w:rPr>
                <w:rFonts w:ascii="Times New Roman" w:hAnsi="Times New Roman" w:cs="Times New Roman"/>
                <w:noProof/>
                <w:sz w:val="26"/>
                <w:szCs w:val="26"/>
                <w:lang w:val="vi-VN"/>
              </w:rPr>
              <w:t xml:space="preserve"> hoá đơn thành công.</w:t>
            </w:r>
          </w:p>
        </w:tc>
      </w:tr>
    </w:tbl>
    <w:p w14:paraId="55E9D9EE" w14:textId="3DB0AE3A" w:rsidR="00871D17" w:rsidRDefault="00871D17" w:rsidP="00B1475D">
      <w:pPr>
        <w:rPr>
          <w:rFonts w:ascii="Times New Roman" w:hAnsi="Times New Roman" w:cs="Times New Roman"/>
          <w:b/>
          <w:noProof/>
          <w:sz w:val="26"/>
          <w:szCs w:val="26"/>
        </w:rPr>
      </w:pPr>
    </w:p>
    <w:p w14:paraId="3E18C03C" w14:textId="18C6917B" w:rsidR="00FA15A8" w:rsidRDefault="00FA15A8" w:rsidP="00B1475D">
      <w:pPr>
        <w:rPr>
          <w:rFonts w:ascii="Times New Roman" w:hAnsi="Times New Roman" w:cs="Times New Roman"/>
          <w:b/>
          <w:noProof/>
          <w:sz w:val="26"/>
          <w:szCs w:val="26"/>
        </w:rPr>
      </w:pPr>
      <w:r>
        <w:rPr>
          <w:rFonts w:ascii="Times New Roman" w:hAnsi="Times New Roman" w:cs="Times New Roman"/>
          <w:b/>
          <w:noProof/>
          <w:sz w:val="26"/>
          <w:szCs w:val="26"/>
        </w:rPr>
        <w:t xml:space="preserve">14 -  </w:t>
      </w:r>
      <w:r w:rsidRPr="00FA15A8">
        <w:rPr>
          <w:rFonts w:ascii="Times New Roman" w:hAnsi="Times New Roman" w:cs="Times New Roman"/>
          <w:b/>
          <w:noProof/>
          <w:sz w:val="26"/>
          <w:szCs w:val="26"/>
        </w:rPr>
        <w:t>xem chi tiết đơn thuốc</w:t>
      </w:r>
    </w:p>
    <w:tbl>
      <w:tblPr>
        <w:tblStyle w:val="LiBang"/>
        <w:tblW w:w="0" w:type="auto"/>
        <w:tblLook w:val="04A0" w:firstRow="1" w:lastRow="0" w:firstColumn="1" w:lastColumn="0" w:noHBand="0" w:noVBand="1"/>
      </w:tblPr>
      <w:tblGrid>
        <w:gridCol w:w="2830"/>
        <w:gridCol w:w="6186"/>
      </w:tblGrid>
      <w:tr w:rsidR="00FA15A8" w:rsidRPr="007B14E4" w14:paraId="206FD2F7" w14:textId="77777777" w:rsidTr="008D6C1E">
        <w:tc>
          <w:tcPr>
            <w:tcW w:w="2830" w:type="dxa"/>
            <w:tcBorders>
              <w:top w:val="single" w:sz="4" w:space="0" w:color="auto"/>
              <w:left w:val="single" w:sz="4" w:space="0" w:color="auto"/>
              <w:bottom w:val="single" w:sz="4" w:space="0" w:color="auto"/>
              <w:right w:val="single" w:sz="4" w:space="0" w:color="auto"/>
            </w:tcBorders>
            <w:hideMark/>
          </w:tcPr>
          <w:p w14:paraId="299EBB12" w14:textId="77777777" w:rsidR="00FA15A8" w:rsidRPr="008F3B38" w:rsidRDefault="00FA15A8" w:rsidP="008D6C1E">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497B7622" w14:textId="06886C6C" w:rsidR="00FA15A8" w:rsidRPr="008F3B38" w:rsidRDefault="00FA15A8" w:rsidP="008D6C1E">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Use case bắt đầu khi người dùng</w:t>
            </w:r>
            <w:r>
              <w:rPr>
                <w:rFonts w:ascii="Times New Roman" w:hAnsi="Times New Roman" w:cs="Times New Roman"/>
                <w:noProof/>
                <w:sz w:val="26"/>
                <w:szCs w:val="26"/>
              </w:rPr>
              <w:t xml:space="preserve"> </w:t>
            </w:r>
            <w:r w:rsidRPr="008F3B38">
              <w:rPr>
                <w:rFonts w:ascii="Times New Roman" w:hAnsi="Times New Roman" w:cs="Times New Roman"/>
                <w:noProof/>
                <w:sz w:val="26"/>
                <w:szCs w:val="26"/>
                <w:lang w:val="vi-VN"/>
              </w:rPr>
              <w:t xml:space="preserve">chọn thực hiện </w:t>
            </w:r>
            <w:r>
              <w:rPr>
                <w:rFonts w:ascii="Times New Roman" w:hAnsi="Times New Roman" w:cs="Times New Roman"/>
                <w:noProof/>
                <w:sz w:val="26"/>
                <w:szCs w:val="26"/>
              </w:rPr>
              <w:t>xem chi tiết đơn thuốc</w:t>
            </w:r>
            <w:r w:rsidRPr="008F3B38">
              <w:rPr>
                <w:rFonts w:ascii="Times New Roman" w:hAnsi="Times New Roman" w:cs="Times New Roman"/>
                <w:noProof/>
                <w:sz w:val="26"/>
                <w:szCs w:val="26"/>
                <w:lang w:val="vi-VN"/>
              </w:rPr>
              <w:t xml:space="preserve">. Hệ thống sẽ xử lý yêu </w:t>
            </w:r>
            <w:r>
              <w:rPr>
                <w:rFonts w:ascii="Times New Roman" w:hAnsi="Times New Roman" w:cs="Times New Roman"/>
                <w:noProof/>
                <w:sz w:val="26"/>
                <w:szCs w:val="26"/>
              </w:rPr>
              <w:t>cầu xem chi tiết đơn thuốc của người dùng.</w:t>
            </w:r>
          </w:p>
        </w:tc>
      </w:tr>
      <w:tr w:rsidR="00FA15A8" w:rsidRPr="007B14E4" w14:paraId="35F39327" w14:textId="77777777" w:rsidTr="008D6C1E">
        <w:trPr>
          <w:trHeight w:val="665"/>
        </w:trPr>
        <w:tc>
          <w:tcPr>
            <w:tcW w:w="2830" w:type="dxa"/>
            <w:tcBorders>
              <w:top w:val="single" w:sz="4" w:space="0" w:color="auto"/>
              <w:left w:val="single" w:sz="4" w:space="0" w:color="auto"/>
              <w:bottom w:val="single" w:sz="4" w:space="0" w:color="auto"/>
              <w:right w:val="single" w:sz="4" w:space="0" w:color="auto"/>
            </w:tcBorders>
            <w:hideMark/>
          </w:tcPr>
          <w:p w14:paraId="7CFD14AF" w14:textId="77777777" w:rsidR="00FA15A8" w:rsidRPr="008F3B38" w:rsidRDefault="00FA15A8" w:rsidP="008D6C1E">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140F7E4E" w14:textId="33E5FF7F" w:rsidR="00FA15A8" w:rsidRPr="00DA2AF4" w:rsidRDefault="00FA15A8" w:rsidP="00FA15A8">
            <w:pPr>
              <w:pStyle w:val="oancuaDanhsach"/>
              <w:numPr>
                <w:ilvl w:val="0"/>
                <w:numId w:val="23"/>
              </w:numPr>
              <w:spacing w:line="360" w:lineRule="auto"/>
              <w:ind w:left="381"/>
              <w:rPr>
                <w:rFonts w:ascii="Times New Roman" w:hAnsi="Times New Roman" w:cs="Times New Roman"/>
                <w:noProof/>
                <w:sz w:val="26"/>
                <w:szCs w:val="26"/>
                <w:lang w:val="vi-VN"/>
              </w:rPr>
            </w:pPr>
            <w:r>
              <w:rPr>
                <w:rFonts w:ascii="Times New Roman" w:hAnsi="Times New Roman" w:cs="Times New Roman"/>
                <w:noProof/>
                <w:sz w:val="26"/>
                <w:szCs w:val="26"/>
              </w:rPr>
              <w:t>Người dùng nhấn chọn bệnh nhân trong danh sách bệnh nhân đang đợi.</w:t>
            </w:r>
          </w:p>
          <w:p w14:paraId="316D2C36" w14:textId="2C1E0FE1" w:rsidR="00FA15A8" w:rsidRPr="00DA2AF4" w:rsidRDefault="00FA15A8" w:rsidP="00FA15A8">
            <w:pPr>
              <w:pStyle w:val="oancuaDanhsach"/>
              <w:numPr>
                <w:ilvl w:val="0"/>
                <w:numId w:val="23"/>
              </w:numPr>
              <w:spacing w:line="360" w:lineRule="auto"/>
              <w:ind w:left="381"/>
              <w:rPr>
                <w:rFonts w:ascii="Times New Roman" w:hAnsi="Times New Roman" w:cs="Times New Roman"/>
                <w:noProof/>
                <w:sz w:val="26"/>
                <w:szCs w:val="26"/>
                <w:lang w:val="vi-VN"/>
              </w:rPr>
            </w:pPr>
            <w:r w:rsidRPr="00DA2AF4">
              <w:rPr>
                <w:rFonts w:ascii="Times New Roman" w:hAnsi="Times New Roman" w:cs="Times New Roman"/>
                <w:noProof/>
                <w:sz w:val="26"/>
                <w:szCs w:val="26"/>
              </w:rPr>
              <w:t xml:space="preserve">Người dùng nhất vào nút </w:t>
            </w:r>
            <w:r>
              <w:rPr>
                <w:rFonts w:ascii="Times New Roman" w:hAnsi="Times New Roman" w:cs="Times New Roman"/>
                <w:noProof/>
                <w:sz w:val="26"/>
                <w:szCs w:val="26"/>
              </w:rPr>
              <w:t xml:space="preserve">xem </w:t>
            </w:r>
            <w:r w:rsidR="00736FCD">
              <w:rPr>
                <w:rFonts w:ascii="Times New Roman" w:hAnsi="Times New Roman" w:cs="Times New Roman"/>
                <w:noProof/>
                <w:sz w:val="26"/>
                <w:szCs w:val="26"/>
              </w:rPr>
              <w:t xml:space="preserve">chi tiết đơn thuốc </w:t>
            </w:r>
            <w:r w:rsidRPr="00DA2AF4">
              <w:rPr>
                <w:rFonts w:ascii="Times New Roman" w:hAnsi="Times New Roman" w:cs="Times New Roman"/>
                <w:noProof/>
                <w:sz w:val="26"/>
                <w:szCs w:val="26"/>
              </w:rPr>
              <w:t xml:space="preserve">trên form </w:t>
            </w:r>
            <w:r>
              <w:rPr>
                <w:rFonts w:ascii="Times New Roman" w:hAnsi="Times New Roman" w:cs="Times New Roman"/>
                <w:noProof/>
                <w:sz w:val="26"/>
                <w:szCs w:val="26"/>
              </w:rPr>
              <w:t xml:space="preserve">lập </w:t>
            </w:r>
            <w:r w:rsidR="00736FCD">
              <w:rPr>
                <w:rFonts w:ascii="Times New Roman" w:hAnsi="Times New Roman" w:cs="Times New Roman"/>
                <w:noProof/>
                <w:sz w:val="26"/>
                <w:szCs w:val="26"/>
              </w:rPr>
              <w:t>hóa đơn thu tiền</w:t>
            </w:r>
            <w:r>
              <w:rPr>
                <w:rFonts w:ascii="Times New Roman" w:hAnsi="Times New Roman" w:cs="Times New Roman"/>
                <w:noProof/>
                <w:sz w:val="26"/>
                <w:szCs w:val="26"/>
              </w:rPr>
              <w:t>.</w:t>
            </w:r>
          </w:p>
          <w:p w14:paraId="47662DB0" w14:textId="3FF81A11" w:rsidR="00FA15A8" w:rsidRPr="00DA2AF4" w:rsidRDefault="00FA15A8" w:rsidP="00736FCD">
            <w:pPr>
              <w:pStyle w:val="oancuaDanhsach"/>
              <w:numPr>
                <w:ilvl w:val="0"/>
                <w:numId w:val="23"/>
              </w:numPr>
              <w:spacing w:line="360" w:lineRule="auto"/>
              <w:ind w:left="381"/>
              <w:rPr>
                <w:rFonts w:ascii="Times New Roman" w:hAnsi="Times New Roman" w:cs="Times New Roman"/>
                <w:noProof/>
                <w:sz w:val="26"/>
                <w:szCs w:val="26"/>
                <w:lang w:val="vi-VN"/>
              </w:rPr>
            </w:pPr>
            <w:r>
              <w:rPr>
                <w:rFonts w:ascii="Times New Roman" w:hAnsi="Times New Roman" w:cs="Times New Roman"/>
                <w:noProof/>
                <w:sz w:val="26"/>
                <w:szCs w:val="26"/>
              </w:rPr>
              <w:t xml:space="preserve">Hệ thống sẽ tải lên danh sách tất cả các </w:t>
            </w:r>
            <w:r w:rsidR="00736FCD">
              <w:rPr>
                <w:rFonts w:ascii="Times New Roman" w:hAnsi="Times New Roman" w:cs="Times New Roman"/>
                <w:noProof/>
                <w:sz w:val="26"/>
                <w:szCs w:val="26"/>
              </w:rPr>
              <w:t>danh mục loại thuốc được bác sĩ kê đơn kèm số tiền</w:t>
            </w:r>
          </w:p>
        </w:tc>
      </w:tr>
      <w:tr w:rsidR="00FA15A8" w:rsidRPr="007B14E4" w14:paraId="0D1D2281" w14:textId="77777777" w:rsidTr="008D6C1E">
        <w:tc>
          <w:tcPr>
            <w:tcW w:w="2830" w:type="dxa"/>
            <w:tcBorders>
              <w:top w:val="single" w:sz="4" w:space="0" w:color="auto"/>
              <w:left w:val="single" w:sz="4" w:space="0" w:color="auto"/>
              <w:bottom w:val="single" w:sz="4" w:space="0" w:color="auto"/>
              <w:right w:val="single" w:sz="4" w:space="0" w:color="auto"/>
            </w:tcBorders>
            <w:hideMark/>
          </w:tcPr>
          <w:p w14:paraId="5C610D51" w14:textId="77777777" w:rsidR="00FA15A8" w:rsidRPr="008F3B38" w:rsidRDefault="00FA15A8" w:rsidP="008D6C1E">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1248C794" w14:textId="77777777" w:rsidR="00FA15A8" w:rsidRPr="00F319D9" w:rsidRDefault="00FA15A8" w:rsidP="008D6C1E">
            <w:pPr>
              <w:rPr>
                <w:rFonts w:ascii="Times New Roman" w:hAnsi="Times New Roman" w:cs="Times New Roman"/>
                <w:noProof/>
                <w:sz w:val="26"/>
                <w:szCs w:val="26"/>
              </w:rPr>
            </w:pPr>
          </w:p>
        </w:tc>
      </w:tr>
      <w:tr w:rsidR="00FA15A8" w:rsidRPr="007B14E4" w14:paraId="7A117890" w14:textId="77777777" w:rsidTr="008D6C1E">
        <w:tc>
          <w:tcPr>
            <w:tcW w:w="2830" w:type="dxa"/>
            <w:tcBorders>
              <w:top w:val="single" w:sz="4" w:space="0" w:color="auto"/>
              <w:left w:val="single" w:sz="4" w:space="0" w:color="auto"/>
              <w:bottom w:val="single" w:sz="4" w:space="0" w:color="auto"/>
              <w:right w:val="single" w:sz="4" w:space="0" w:color="auto"/>
            </w:tcBorders>
            <w:hideMark/>
          </w:tcPr>
          <w:p w14:paraId="31C16902" w14:textId="77777777" w:rsidR="00FA15A8" w:rsidRPr="008F3B38" w:rsidRDefault="00FA15A8" w:rsidP="008D6C1E">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63E649C4" w14:textId="628CE46D" w:rsidR="00FA15A8" w:rsidRDefault="00FA15A8" w:rsidP="00736FCD">
            <w:pPr>
              <w:pStyle w:val="oancuaDanhsach"/>
              <w:numPr>
                <w:ilvl w:val="0"/>
                <w:numId w:val="24"/>
              </w:numPr>
              <w:ind w:left="381"/>
              <w:rPr>
                <w:rFonts w:ascii="Times New Roman" w:hAnsi="Times New Roman" w:cs="Times New Roman"/>
                <w:noProof/>
                <w:sz w:val="26"/>
                <w:szCs w:val="26"/>
              </w:rPr>
            </w:pPr>
            <w:r w:rsidRPr="00DA2AF4">
              <w:rPr>
                <w:rFonts w:ascii="Times New Roman" w:hAnsi="Times New Roman" w:cs="Times New Roman"/>
                <w:noProof/>
                <w:sz w:val="26"/>
                <w:szCs w:val="26"/>
                <w:lang w:val="vi-VN"/>
              </w:rPr>
              <w:t>Người dùng đã đăng nhập vào hệ thống</w:t>
            </w:r>
            <w:r w:rsidRPr="00DA2AF4">
              <w:rPr>
                <w:rFonts w:ascii="Times New Roman" w:hAnsi="Times New Roman" w:cs="Times New Roman"/>
                <w:noProof/>
                <w:sz w:val="26"/>
                <w:szCs w:val="26"/>
              </w:rPr>
              <w:t xml:space="preserve"> với vai trò là </w:t>
            </w:r>
            <w:r w:rsidR="00736FCD">
              <w:rPr>
                <w:rFonts w:ascii="Times New Roman" w:hAnsi="Times New Roman" w:cs="Times New Roman"/>
                <w:noProof/>
                <w:sz w:val="26"/>
                <w:szCs w:val="26"/>
              </w:rPr>
              <w:t>thu ngân</w:t>
            </w:r>
            <w:r>
              <w:rPr>
                <w:rFonts w:ascii="Times New Roman" w:hAnsi="Times New Roman" w:cs="Times New Roman"/>
                <w:noProof/>
                <w:sz w:val="26"/>
                <w:szCs w:val="26"/>
              </w:rPr>
              <w:t>.</w:t>
            </w:r>
          </w:p>
          <w:p w14:paraId="14A8CE74" w14:textId="25A0C8AB" w:rsidR="00FA15A8" w:rsidRPr="00DA2AF4" w:rsidRDefault="00FA15A8" w:rsidP="00736FCD">
            <w:pPr>
              <w:pStyle w:val="oancuaDanhsach"/>
              <w:numPr>
                <w:ilvl w:val="0"/>
                <w:numId w:val="24"/>
              </w:numPr>
              <w:ind w:left="381"/>
              <w:rPr>
                <w:rFonts w:ascii="Times New Roman" w:hAnsi="Times New Roman" w:cs="Times New Roman"/>
                <w:noProof/>
                <w:sz w:val="26"/>
                <w:szCs w:val="26"/>
              </w:rPr>
            </w:pPr>
            <w:r>
              <w:rPr>
                <w:rFonts w:ascii="Times New Roman" w:hAnsi="Times New Roman" w:cs="Times New Roman"/>
                <w:noProof/>
                <w:sz w:val="26"/>
                <w:szCs w:val="26"/>
              </w:rPr>
              <w:t>Người dùng chọn 1 bệnh nhân trên danh sách.</w:t>
            </w:r>
          </w:p>
          <w:p w14:paraId="2B050159" w14:textId="77777777" w:rsidR="00FA15A8" w:rsidRPr="008F3B38" w:rsidRDefault="00FA15A8" w:rsidP="008D6C1E">
            <w:pPr>
              <w:rPr>
                <w:rFonts w:ascii="Times New Roman" w:hAnsi="Times New Roman" w:cs="Times New Roman"/>
                <w:noProof/>
                <w:sz w:val="26"/>
                <w:szCs w:val="26"/>
                <w:lang w:val="vi-VN"/>
              </w:rPr>
            </w:pPr>
          </w:p>
        </w:tc>
      </w:tr>
      <w:tr w:rsidR="00FA15A8" w:rsidRPr="007B14E4" w14:paraId="4F1C1592" w14:textId="77777777" w:rsidTr="008D6C1E">
        <w:tc>
          <w:tcPr>
            <w:tcW w:w="2830" w:type="dxa"/>
            <w:tcBorders>
              <w:top w:val="single" w:sz="4" w:space="0" w:color="auto"/>
              <w:left w:val="single" w:sz="4" w:space="0" w:color="auto"/>
              <w:bottom w:val="single" w:sz="4" w:space="0" w:color="auto"/>
              <w:right w:val="single" w:sz="4" w:space="0" w:color="auto"/>
            </w:tcBorders>
          </w:tcPr>
          <w:p w14:paraId="0B4B2639" w14:textId="77777777" w:rsidR="00FA15A8" w:rsidRPr="008F3B38" w:rsidRDefault="00FA15A8" w:rsidP="008D6C1E">
            <w:pPr>
              <w:rPr>
                <w:rFonts w:ascii="Times New Roman" w:hAnsi="Times New Roman" w:cs="Times New Roman"/>
                <w:noProof/>
                <w:sz w:val="26"/>
                <w:szCs w:val="26"/>
                <w:lang w:val="vi-VN"/>
              </w:rPr>
            </w:pPr>
            <w:r w:rsidRPr="008F3B38">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5D062090" w14:textId="77777777" w:rsidR="00FA15A8" w:rsidRPr="00CC2B46" w:rsidRDefault="00FA15A8" w:rsidP="008D6C1E">
            <w:pPr>
              <w:rPr>
                <w:rFonts w:ascii="Times New Roman" w:hAnsi="Times New Roman" w:cs="Times New Roman"/>
                <w:noProof/>
                <w:sz w:val="26"/>
                <w:szCs w:val="26"/>
              </w:rPr>
            </w:pPr>
          </w:p>
        </w:tc>
      </w:tr>
    </w:tbl>
    <w:p w14:paraId="49D06C8F" w14:textId="712D06BD" w:rsidR="00736FCD" w:rsidRDefault="00736FCD" w:rsidP="00B1475D">
      <w:pPr>
        <w:rPr>
          <w:rFonts w:ascii="Times New Roman" w:hAnsi="Times New Roman" w:cs="Times New Roman"/>
          <w:b/>
          <w:noProof/>
          <w:sz w:val="26"/>
          <w:szCs w:val="26"/>
        </w:rPr>
      </w:pPr>
    </w:p>
    <w:p w14:paraId="676866C9" w14:textId="58999C56" w:rsidR="00736FCD" w:rsidRDefault="00736FCD" w:rsidP="00B1475D">
      <w:pPr>
        <w:rPr>
          <w:rFonts w:ascii="Times New Roman" w:hAnsi="Times New Roman" w:cs="Times New Roman"/>
          <w:b/>
          <w:noProof/>
          <w:sz w:val="26"/>
          <w:szCs w:val="26"/>
        </w:rPr>
      </w:pPr>
      <w:r>
        <w:rPr>
          <w:rFonts w:ascii="Times New Roman" w:hAnsi="Times New Roman" w:cs="Times New Roman"/>
          <w:b/>
          <w:noProof/>
          <w:sz w:val="26"/>
          <w:szCs w:val="26"/>
        </w:rPr>
        <w:t xml:space="preserve">15 - </w:t>
      </w:r>
      <w:r w:rsidRPr="00736FCD">
        <w:rPr>
          <w:rFonts w:ascii="Times New Roman" w:hAnsi="Times New Roman" w:cs="Times New Roman"/>
          <w:b/>
          <w:noProof/>
          <w:sz w:val="26"/>
          <w:szCs w:val="26"/>
        </w:rPr>
        <w:t>lập phiếu nhận thuốc</w:t>
      </w:r>
    </w:p>
    <w:tbl>
      <w:tblPr>
        <w:tblStyle w:val="LiBang"/>
        <w:tblW w:w="0" w:type="auto"/>
        <w:tblLook w:val="04A0" w:firstRow="1" w:lastRow="0" w:firstColumn="1" w:lastColumn="0" w:noHBand="0" w:noVBand="1"/>
      </w:tblPr>
      <w:tblGrid>
        <w:gridCol w:w="2830"/>
        <w:gridCol w:w="6186"/>
      </w:tblGrid>
      <w:tr w:rsidR="00736FCD" w:rsidRPr="00871D17" w14:paraId="7C07116E" w14:textId="77777777" w:rsidTr="008D6C1E">
        <w:tc>
          <w:tcPr>
            <w:tcW w:w="2830" w:type="dxa"/>
            <w:tcBorders>
              <w:top w:val="single" w:sz="4" w:space="0" w:color="auto"/>
              <w:left w:val="single" w:sz="4" w:space="0" w:color="auto"/>
              <w:bottom w:val="single" w:sz="4" w:space="0" w:color="auto"/>
              <w:right w:val="single" w:sz="4" w:space="0" w:color="auto"/>
            </w:tcBorders>
            <w:hideMark/>
          </w:tcPr>
          <w:p w14:paraId="2327F1D4" w14:textId="77777777" w:rsidR="00736FCD" w:rsidRPr="00871D17" w:rsidRDefault="00736FCD" w:rsidP="008D6C1E">
            <w:pPr>
              <w:rPr>
                <w:rFonts w:ascii="Times New Roman" w:hAnsi="Times New Roman" w:cs="Times New Roman"/>
                <w:noProof/>
                <w:sz w:val="26"/>
                <w:szCs w:val="26"/>
                <w:lang w:val="vi-VN"/>
              </w:rPr>
            </w:pPr>
            <w:r w:rsidRPr="00871D17">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4E751081" w14:textId="1B977095" w:rsidR="00736FCD" w:rsidRPr="00871D17" w:rsidRDefault="00736FCD" w:rsidP="008D6C1E">
            <w:pPr>
              <w:rPr>
                <w:rFonts w:ascii="Times New Roman" w:hAnsi="Times New Roman" w:cs="Times New Roman"/>
                <w:noProof/>
                <w:sz w:val="26"/>
                <w:szCs w:val="26"/>
                <w:lang w:val="vi-VN"/>
              </w:rPr>
            </w:pPr>
            <w:r w:rsidRPr="00871D17">
              <w:rPr>
                <w:rFonts w:ascii="Times New Roman" w:hAnsi="Times New Roman" w:cs="Times New Roman"/>
                <w:noProof/>
                <w:sz w:val="26"/>
                <w:szCs w:val="26"/>
                <w:lang w:val="vi-VN"/>
              </w:rPr>
              <w:t xml:space="preserve">Use case bắt đầu khi người dùng </w:t>
            </w:r>
            <w:r>
              <w:rPr>
                <w:rFonts w:ascii="Times New Roman" w:hAnsi="Times New Roman" w:cs="Times New Roman"/>
                <w:noProof/>
                <w:sz w:val="26"/>
                <w:szCs w:val="26"/>
              </w:rPr>
              <w:t xml:space="preserve">với vai trò là dược sĩ </w:t>
            </w:r>
            <w:r w:rsidRPr="00871D17">
              <w:rPr>
                <w:rFonts w:ascii="Times New Roman" w:hAnsi="Times New Roman" w:cs="Times New Roman"/>
                <w:noProof/>
                <w:sz w:val="26"/>
                <w:szCs w:val="26"/>
                <w:lang w:val="vi-VN"/>
              </w:rPr>
              <w:t xml:space="preserve">chọn thực hiện </w:t>
            </w:r>
            <w:r>
              <w:rPr>
                <w:rFonts w:ascii="Times New Roman" w:hAnsi="Times New Roman" w:cs="Times New Roman"/>
                <w:noProof/>
                <w:sz w:val="26"/>
                <w:szCs w:val="26"/>
              </w:rPr>
              <w:t>vào nghiệp vụ</w:t>
            </w:r>
            <w:r w:rsidRPr="00871D17">
              <w:rPr>
                <w:rFonts w:ascii="Times New Roman" w:hAnsi="Times New Roman" w:cs="Times New Roman"/>
                <w:noProof/>
                <w:sz w:val="26"/>
                <w:szCs w:val="26"/>
                <w:lang w:val="vi-VN"/>
              </w:rPr>
              <w:t xml:space="preserve">. Hệ thống sẽ xử lý yêu cầu lập </w:t>
            </w:r>
            <w:r>
              <w:rPr>
                <w:rFonts w:ascii="Times New Roman" w:hAnsi="Times New Roman" w:cs="Times New Roman"/>
                <w:noProof/>
                <w:sz w:val="26"/>
                <w:szCs w:val="26"/>
              </w:rPr>
              <w:t>phiếu nhân thuốc</w:t>
            </w:r>
            <w:r w:rsidRPr="00871D17">
              <w:rPr>
                <w:rFonts w:ascii="Times New Roman" w:hAnsi="Times New Roman" w:cs="Times New Roman"/>
                <w:noProof/>
                <w:sz w:val="26"/>
                <w:szCs w:val="26"/>
                <w:lang w:val="vi-VN"/>
              </w:rPr>
              <w:t xml:space="preserve"> của người dùng.</w:t>
            </w:r>
          </w:p>
        </w:tc>
      </w:tr>
      <w:tr w:rsidR="00736FCD" w:rsidRPr="00871D17" w14:paraId="2A6B7CF3" w14:textId="77777777" w:rsidTr="008D6C1E">
        <w:tc>
          <w:tcPr>
            <w:tcW w:w="2830" w:type="dxa"/>
            <w:tcBorders>
              <w:top w:val="single" w:sz="4" w:space="0" w:color="auto"/>
              <w:left w:val="single" w:sz="4" w:space="0" w:color="auto"/>
              <w:bottom w:val="single" w:sz="4" w:space="0" w:color="auto"/>
              <w:right w:val="single" w:sz="4" w:space="0" w:color="auto"/>
            </w:tcBorders>
            <w:hideMark/>
          </w:tcPr>
          <w:p w14:paraId="3634B0BB" w14:textId="77777777" w:rsidR="00736FCD" w:rsidRPr="00871D17" w:rsidRDefault="00736FCD" w:rsidP="008D6C1E">
            <w:pPr>
              <w:rPr>
                <w:rFonts w:ascii="Times New Roman" w:hAnsi="Times New Roman" w:cs="Times New Roman"/>
                <w:noProof/>
                <w:sz w:val="26"/>
                <w:szCs w:val="26"/>
                <w:lang w:val="vi-VN"/>
              </w:rPr>
            </w:pPr>
            <w:r w:rsidRPr="00871D17">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1E6CD4DF" w14:textId="270FEEBE" w:rsidR="00736FCD" w:rsidRPr="00FA15A8" w:rsidRDefault="00736FCD" w:rsidP="00736FCD">
            <w:pPr>
              <w:pStyle w:val="oancuaDanhsach"/>
              <w:numPr>
                <w:ilvl w:val="0"/>
                <w:numId w:val="25"/>
              </w:numPr>
              <w:spacing w:before="80"/>
              <w:ind w:left="291"/>
              <w:jc w:val="both"/>
              <w:rPr>
                <w:rFonts w:ascii="Times New Roman" w:hAnsi="Times New Roman" w:cs="Times New Roman"/>
                <w:noProof/>
                <w:sz w:val="26"/>
                <w:szCs w:val="26"/>
                <w:lang w:val="vi-VN"/>
              </w:rPr>
            </w:pPr>
            <w:r>
              <w:rPr>
                <w:rFonts w:ascii="Times New Roman" w:hAnsi="Times New Roman" w:cs="Times New Roman"/>
                <w:noProof/>
                <w:sz w:val="26"/>
                <w:szCs w:val="26"/>
              </w:rPr>
              <w:t>Trên trang cá nhân của dược sĩ chọn lệnh vào nghiệp vụ.</w:t>
            </w:r>
          </w:p>
          <w:p w14:paraId="502F27CF" w14:textId="360BB7C8" w:rsidR="00736FCD" w:rsidRPr="00FA15A8" w:rsidRDefault="00736FCD" w:rsidP="00736FCD">
            <w:pPr>
              <w:pStyle w:val="oancuaDanhsach"/>
              <w:numPr>
                <w:ilvl w:val="0"/>
                <w:numId w:val="25"/>
              </w:numPr>
              <w:spacing w:before="80"/>
              <w:ind w:left="291"/>
              <w:jc w:val="both"/>
              <w:rPr>
                <w:rFonts w:ascii="Times New Roman" w:hAnsi="Times New Roman" w:cs="Times New Roman"/>
                <w:noProof/>
                <w:sz w:val="26"/>
                <w:szCs w:val="26"/>
                <w:lang w:val="vi-VN"/>
              </w:rPr>
            </w:pPr>
            <w:r>
              <w:rPr>
                <w:rFonts w:ascii="Times New Roman" w:hAnsi="Times New Roman" w:cs="Times New Roman"/>
                <w:noProof/>
                <w:sz w:val="26"/>
                <w:szCs w:val="26"/>
              </w:rPr>
              <w:t>Hệ thống sẽ tải lên danh sách các bệnh nhân với tình trạng “Chưa nhận thuốc” lên hệ thống.</w:t>
            </w:r>
          </w:p>
          <w:p w14:paraId="3C16FDE7" w14:textId="043B5C02" w:rsidR="00736FCD" w:rsidRPr="00FA15A8" w:rsidRDefault="00736FCD" w:rsidP="00736FCD">
            <w:pPr>
              <w:pStyle w:val="oancuaDanhsach"/>
              <w:numPr>
                <w:ilvl w:val="0"/>
                <w:numId w:val="25"/>
              </w:numPr>
              <w:spacing w:before="80"/>
              <w:ind w:left="291"/>
              <w:jc w:val="both"/>
              <w:rPr>
                <w:rFonts w:ascii="Times New Roman" w:hAnsi="Times New Roman" w:cs="Times New Roman"/>
                <w:noProof/>
                <w:sz w:val="26"/>
                <w:szCs w:val="26"/>
                <w:lang w:val="vi-VN"/>
              </w:rPr>
            </w:pPr>
            <w:r>
              <w:rPr>
                <w:rFonts w:ascii="Times New Roman" w:hAnsi="Times New Roman" w:cs="Times New Roman"/>
                <w:noProof/>
                <w:sz w:val="26"/>
                <w:szCs w:val="26"/>
              </w:rPr>
              <w:t>Người dụng chọn vào bệnh nhân trên danh sách mà có yêu cầu nhận thuốc để hệ thống tải lên danh sách các loại thuốc mà bệnh nhân đã thanh toán</w:t>
            </w:r>
          </w:p>
          <w:p w14:paraId="59174841" w14:textId="7E067703" w:rsidR="00736FCD" w:rsidRPr="00871D17" w:rsidRDefault="00736FCD" w:rsidP="00736FCD">
            <w:pPr>
              <w:pStyle w:val="oancuaDanhsach"/>
              <w:numPr>
                <w:ilvl w:val="0"/>
                <w:numId w:val="25"/>
              </w:numPr>
              <w:spacing w:before="80"/>
              <w:ind w:left="291"/>
              <w:jc w:val="both"/>
              <w:rPr>
                <w:rFonts w:ascii="Times New Roman" w:hAnsi="Times New Roman" w:cs="Times New Roman"/>
                <w:noProof/>
                <w:sz w:val="26"/>
                <w:szCs w:val="26"/>
                <w:lang w:val="vi-VN"/>
              </w:rPr>
            </w:pPr>
            <w:r>
              <w:rPr>
                <w:rFonts w:ascii="Times New Roman" w:hAnsi="Times New Roman" w:cs="Times New Roman"/>
                <w:noProof/>
                <w:sz w:val="26"/>
                <w:szCs w:val="26"/>
              </w:rPr>
              <w:t>Sau khi bệnh nhân nhận được thuốc thì người dùng nhấn nút lưu dữ liệu</w:t>
            </w:r>
          </w:p>
          <w:p w14:paraId="6D3BCE6F" w14:textId="77777777" w:rsidR="00736FCD" w:rsidRPr="00871D17" w:rsidRDefault="00736FCD" w:rsidP="008D6C1E">
            <w:pPr>
              <w:rPr>
                <w:rFonts w:ascii="Times New Roman" w:hAnsi="Times New Roman" w:cs="Times New Roman"/>
                <w:noProof/>
                <w:sz w:val="26"/>
                <w:szCs w:val="26"/>
                <w:lang w:val="vi-VN"/>
              </w:rPr>
            </w:pPr>
          </w:p>
        </w:tc>
      </w:tr>
      <w:tr w:rsidR="00736FCD" w:rsidRPr="00871D17" w14:paraId="09A008E9" w14:textId="77777777" w:rsidTr="008D6C1E">
        <w:tc>
          <w:tcPr>
            <w:tcW w:w="2830" w:type="dxa"/>
            <w:tcBorders>
              <w:top w:val="single" w:sz="4" w:space="0" w:color="auto"/>
              <w:left w:val="single" w:sz="4" w:space="0" w:color="auto"/>
              <w:bottom w:val="single" w:sz="4" w:space="0" w:color="auto"/>
              <w:right w:val="single" w:sz="4" w:space="0" w:color="auto"/>
            </w:tcBorders>
            <w:hideMark/>
          </w:tcPr>
          <w:p w14:paraId="78A53D3B" w14:textId="77777777" w:rsidR="00736FCD" w:rsidRPr="00871D17" w:rsidRDefault="00736FCD" w:rsidP="008D6C1E">
            <w:pPr>
              <w:rPr>
                <w:rFonts w:ascii="Times New Roman" w:hAnsi="Times New Roman" w:cs="Times New Roman"/>
                <w:noProof/>
                <w:sz w:val="26"/>
                <w:szCs w:val="26"/>
                <w:lang w:val="vi-VN"/>
              </w:rPr>
            </w:pPr>
            <w:r w:rsidRPr="00871D17">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6AD85E21" w14:textId="1C6697B2" w:rsidR="00736FCD" w:rsidRPr="00FA15A8" w:rsidRDefault="00736FCD" w:rsidP="008D6C1E">
            <w:pPr>
              <w:rPr>
                <w:rFonts w:ascii="Times New Roman" w:hAnsi="Times New Roman" w:cs="Times New Roman"/>
                <w:noProof/>
                <w:sz w:val="26"/>
                <w:szCs w:val="26"/>
              </w:rPr>
            </w:pPr>
          </w:p>
        </w:tc>
      </w:tr>
      <w:tr w:rsidR="00736FCD" w:rsidRPr="00871D17" w14:paraId="230D7D16" w14:textId="77777777" w:rsidTr="008D6C1E">
        <w:tc>
          <w:tcPr>
            <w:tcW w:w="2830" w:type="dxa"/>
            <w:tcBorders>
              <w:top w:val="single" w:sz="4" w:space="0" w:color="auto"/>
              <w:left w:val="single" w:sz="4" w:space="0" w:color="auto"/>
              <w:bottom w:val="single" w:sz="4" w:space="0" w:color="auto"/>
              <w:right w:val="single" w:sz="4" w:space="0" w:color="auto"/>
            </w:tcBorders>
            <w:hideMark/>
          </w:tcPr>
          <w:p w14:paraId="5B827BEE" w14:textId="77777777" w:rsidR="00736FCD" w:rsidRPr="00871D17" w:rsidRDefault="00736FCD" w:rsidP="008D6C1E">
            <w:pPr>
              <w:rPr>
                <w:rFonts w:ascii="Times New Roman" w:hAnsi="Times New Roman" w:cs="Times New Roman"/>
                <w:noProof/>
                <w:sz w:val="26"/>
                <w:szCs w:val="26"/>
                <w:lang w:val="vi-VN"/>
              </w:rPr>
            </w:pPr>
            <w:r w:rsidRPr="00871D17">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37D93686" w14:textId="008BFFC8" w:rsidR="00736FCD" w:rsidRPr="00FA15A8" w:rsidRDefault="00736FCD" w:rsidP="008D6C1E">
            <w:pPr>
              <w:rPr>
                <w:rFonts w:ascii="Times New Roman" w:hAnsi="Times New Roman" w:cs="Times New Roman"/>
                <w:noProof/>
                <w:sz w:val="26"/>
                <w:szCs w:val="26"/>
              </w:rPr>
            </w:pPr>
            <w:r w:rsidRPr="00871D17">
              <w:rPr>
                <w:rFonts w:ascii="Times New Roman" w:hAnsi="Times New Roman" w:cs="Times New Roman"/>
                <w:noProof/>
                <w:sz w:val="26"/>
                <w:szCs w:val="26"/>
                <w:lang w:val="vi-VN"/>
              </w:rPr>
              <w:t xml:space="preserve">Người dùng đã đăng </w:t>
            </w:r>
            <w:r>
              <w:rPr>
                <w:rFonts w:ascii="Times New Roman" w:hAnsi="Times New Roman" w:cs="Times New Roman"/>
                <w:noProof/>
                <w:sz w:val="26"/>
                <w:szCs w:val="26"/>
              </w:rPr>
              <w:t xml:space="preserve">nhập vào hệ thống với vai trò là </w:t>
            </w:r>
            <w:r w:rsidR="008D6C1E">
              <w:rPr>
                <w:rFonts w:ascii="Times New Roman" w:hAnsi="Times New Roman" w:cs="Times New Roman"/>
                <w:noProof/>
                <w:sz w:val="26"/>
                <w:szCs w:val="26"/>
              </w:rPr>
              <w:t>dược sĩ,</w:t>
            </w:r>
            <w:r>
              <w:rPr>
                <w:rFonts w:ascii="Times New Roman" w:hAnsi="Times New Roman" w:cs="Times New Roman"/>
                <w:noProof/>
                <w:sz w:val="26"/>
                <w:szCs w:val="26"/>
              </w:rPr>
              <w:t xml:space="preserve"> có dữ liệu về bệnh nhân</w:t>
            </w:r>
          </w:p>
        </w:tc>
      </w:tr>
      <w:tr w:rsidR="00736FCD" w:rsidRPr="00871D17" w14:paraId="016F586F" w14:textId="77777777" w:rsidTr="008D6C1E">
        <w:tc>
          <w:tcPr>
            <w:tcW w:w="2830" w:type="dxa"/>
            <w:tcBorders>
              <w:top w:val="single" w:sz="4" w:space="0" w:color="auto"/>
              <w:left w:val="single" w:sz="4" w:space="0" w:color="auto"/>
              <w:bottom w:val="single" w:sz="4" w:space="0" w:color="auto"/>
              <w:right w:val="single" w:sz="4" w:space="0" w:color="auto"/>
            </w:tcBorders>
          </w:tcPr>
          <w:p w14:paraId="578476A1" w14:textId="77777777" w:rsidR="00736FCD" w:rsidRPr="00871D17" w:rsidRDefault="00736FCD" w:rsidP="008D6C1E">
            <w:pPr>
              <w:rPr>
                <w:rFonts w:ascii="Times New Roman" w:hAnsi="Times New Roman" w:cs="Times New Roman"/>
                <w:noProof/>
                <w:sz w:val="26"/>
                <w:szCs w:val="26"/>
                <w:lang w:val="vi-VN"/>
              </w:rPr>
            </w:pPr>
            <w:r w:rsidRPr="00871D17">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0FC7DCD4" w14:textId="15E05A13" w:rsidR="00736FCD" w:rsidRPr="00871D17" w:rsidRDefault="00736FCD" w:rsidP="008D6C1E">
            <w:pPr>
              <w:rPr>
                <w:rFonts w:ascii="Times New Roman" w:hAnsi="Times New Roman" w:cs="Times New Roman"/>
                <w:noProof/>
                <w:sz w:val="26"/>
                <w:szCs w:val="26"/>
                <w:lang w:val="vi-VN"/>
              </w:rPr>
            </w:pPr>
            <w:r w:rsidRPr="00871D17">
              <w:rPr>
                <w:rFonts w:ascii="Times New Roman" w:hAnsi="Times New Roman" w:cs="Times New Roman"/>
                <w:noProof/>
                <w:sz w:val="26"/>
                <w:szCs w:val="26"/>
                <w:lang w:val="vi-VN"/>
              </w:rPr>
              <w:t xml:space="preserve">Người dùng </w:t>
            </w:r>
            <w:r>
              <w:rPr>
                <w:rFonts w:ascii="Times New Roman" w:hAnsi="Times New Roman" w:cs="Times New Roman"/>
                <w:noProof/>
                <w:sz w:val="26"/>
                <w:szCs w:val="26"/>
              </w:rPr>
              <w:t>lưu</w:t>
            </w:r>
            <w:r w:rsidRPr="00871D17">
              <w:rPr>
                <w:rFonts w:ascii="Times New Roman" w:hAnsi="Times New Roman" w:cs="Times New Roman"/>
                <w:noProof/>
                <w:sz w:val="26"/>
                <w:szCs w:val="26"/>
                <w:lang w:val="vi-VN"/>
              </w:rPr>
              <w:t xml:space="preserve"> thành công.</w:t>
            </w:r>
          </w:p>
        </w:tc>
      </w:tr>
    </w:tbl>
    <w:p w14:paraId="180F6F27" w14:textId="69D58052" w:rsidR="00736FCD" w:rsidRDefault="008D6C1E" w:rsidP="00B1475D">
      <w:pPr>
        <w:rPr>
          <w:rFonts w:ascii="Times New Roman" w:hAnsi="Times New Roman" w:cs="Times New Roman"/>
          <w:b/>
          <w:noProof/>
          <w:sz w:val="26"/>
          <w:szCs w:val="26"/>
        </w:rPr>
      </w:pPr>
      <w:r>
        <w:rPr>
          <w:rFonts w:ascii="Times New Roman" w:hAnsi="Times New Roman" w:cs="Times New Roman"/>
          <w:b/>
          <w:noProof/>
          <w:sz w:val="26"/>
          <w:szCs w:val="26"/>
        </w:rPr>
        <w:lastRenderedPageBreak/>
        <w:t xml:space="preserve">16 - </w:t>
      </w:r>
      <w:r w:rsidRPr="008D6C1E">
        <w:rPr>
          <w:rFonts w:ascii="Times New Roman" w:hAnsi="Times New Roman" w:cs="Times New Roman"/>
          <w:b/>
          <w:noProof/>
          <w:sz w:val="26"/>
          <w:szCs w:val="26"/>
        </w:rPr>
        <w:t>lập đơn thuốc thay thế</w:t>
      </w:r>
    </w:p>
    <w:tbl>
      <w:tblPr>
        <w:tblStyle w:val="LiBang"/>
        <w:tblW w:w="0" w:type="auto"/>
        <w:tblLook w:val="04A0" w:firstRow="1" w:lastRow="0" w:firstColumn="1" w:lastColumn="0" w:noHBand="0" w:noVBand="1"/>
      </w:tblPr>
      <w:tblGrid>
        <w:gridCol w:w="2830"/>
        <w:gridCol w:w="6186"/>
      </w:tblGrid>
      <w:tr w:rsidR="008D6C1E" w:rsidRPr="00871D17" w14:paraId="77F93D2B" w14:textId="77777777" w:rsidTr="008D6C1E">
        <w:tc>
          <w:tcPr>
            <w:tcW w:w="2830" w:type="dxa"/>
            <w:tcBorders>
              <w:top w:val="single" w:sz="4" w:space="0" w:color="auto"/>
              <w:left w:val="single" w:sz="4" w:space="0" w:color="auto"/>
              <w:bottom w:val="single" w:sz="4" w:space="0" w:color="auto"/>
              <w:right w:val="single" w:sz="4" w:space="0" w:color="auto"/>
            </w:tcBorders>
            <w:hideMark/>
          </w:tcPr>
          <w:p w14:paraId="01EB744F" w14:textId="77777777" w:rsidR="008D6C1E" w:rsidRPr="00871D17" w:rsidRDefault="008D6C1E" w:rsidP="008D6C1E">
            <w:pPr>
              <w:rPr>
                <w:rFonts w:ascii="Times New Roman" w:hAnsi="Times New Roman" w:cs="Times New Roman"/>
                <w:noProof/>
                <w:sz w:val="26"/>
                <w:szCs w:val="26"/>
                <w:lang w:val="vi-VN"/>
              </w:rPr>
            </w:pPr>
            <w:r w:rsidRPr="00871D17">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40D9A0C3" w14:textId="2EAC8AFB" w:rsidR="008D6C1E" w:rsidRPr="00871D17" w:rsidRDefault="008D6C1E" w:rsidP="008D6C1E">
            <w:pPr>
              <w:rPr>
                <w:rFonts w:ascii="Times New Roman" w:hAnsi="Times New Roman" w:cs="Times New Roman"/>
                <w:noProof/>
                <w:sz w:val="26"/>
                <w:szCs w:val="26"/>
                <w:lang w:val="vi-VN"/>
              </w:rPr>
            </w:pPr>
            <w:r w:rsidRPr="00871D17">
              <w:rPr>
                <w:rFonts w:ascii="Times New Roman" w:hAnsi="Times New Roman" w:cs="Times New Roman"/>
                <w:noProof/>
                <w:sz w:val="26"/>
                <w:szCs w:val="26"/>
                <w:lang w:val="vi-VN"/>
              </w:rPr>
              <w:t xml:space="preserve">Use case bắt đầu khi người dùng </w:t>
            </w:r>
            <w:r>
              <w:rPr>
                <w:rFonts w:ascii="Times New Roman" w:hAnsi="Times New Roman" w:cs="Times New Roman"/>
                <w:noProof/>
                <w:sz w:val="26"/>
                <w:szCs w:val="26"/>
              </w:rPr>
              <w:t xml:space="preserve">với vai trò là dược sĩ </w:t>
            </w:r>
            <w:r w:rsidRPr="00871D17">
              <w:rPr>
                <w:rFonts w:ascii="Times New Roman" w:hAnsi="Times New Roman" w:cs="Times New Roman"/>
                <w:noProof/>
                <w:sz w:val="26"/>
                <w:szCs w:val="26"/>
                <w:lang w:val="vi-VN"/>
              </w:rPr>
              <w:t xml:space="preserve">chọn thực hiện </w:t>
            </w:r>
            <w:r>
              <w:rPr>
                <w:rFonts w:ascii="Times New Roman" w:hAnsi="Times New Roman" w:cs="Times New Roman"/>
                <w:noProof/>
                <w:sz w:val="26"/>
                <w:szCs w:val="26"/>
              </w:rPr>
              <w:t>chọn tính năng thuốc thay thế</w:t>
            </w:r>
            <w:r w:rsidRPr="00871D17">
              <w:rPr>
                <w:rFonts w:ascii="Times New Roman" w:hAnsi="Times New Roman" w:cs="Times New Roman"/>
                <w:noProof/>
                <w:sz w:val="26"/>
                <w:szCs w:val="26"/>
                <w:lang w:val="vi-VN"/>
              </w:rPr>
              <w:t xml:space="preserve">. Hệ thống sẽ xử lý yêu cầu lập </w:t>
            </w:r>
            <w:r>
              <w:rPr>
                <w:rFonts w:ascii="Times New Roman" w:hAnsi="Times New Roman" w:cs="Times New Roman"/>
                <w:noProof/>
                <w:sz w:val="26"/>
                <w:szCs w:val="26"/>
              </w:rPr>
              <w:t>toa thuốc thay thế</w:t>
            </w:r>
            <w:r w:rsidRPr="00871D17">
              <w:rPr>
                <w:rFonts w:ascii="Times New Roman" w:hAnsi="Times New Roman" w:cs="Times New Roman"/>
                <w:noProof/>
                <w:sz w:val="26"/>
                <w:szCs w:val="26"/>
                <w:lang w:val="vi-VN"/>
              </w:rPr>
              <w:t xml:space="preserve"> của người dùng.</w:t>
            </w:r>
          </w:p>
        </w:tc>
      </w:tr>
      <w:tr w:rsidR="008D6C1E" w:rsidRPr="00871D17" w14:paraId="3BE04B3D" w14:textId="77777777" w:rsidTr="008D6C1E">
        <w:tc>
          <w:tcPr>
            <w:tcW w:w="2830" w:type="dxa"/>
            <w:tcBorders>
              <w:top w:val="single" w:sz="4" w:space="0" w:color="auto"/>
              <w:left w:val="single" w:sz="4" w:space="0" w:color="auto"/>
              <w:bottom w:val="single" w:sz="4" w:space="0" w:color="auto"/>
              <w:right w:val="single" w:sz="4" w:space="0" w:color="auto"/>
            </w:tcBorders>
            <w:hideMark/>
          </w:tcPr>
          <w:p w14:paraId="2FAC93C8" w14:textId="77777777" w:rsidR="008D6C1E" w:rsidRPr="00871D17" w:rsidRDefault="008D6C1E" w:rsidP="008D6C1E">
            <w:pPr>
              <w:rPr>
                <w:rFonts w:ascii="Times New Roman" w:hAnsi="Times New Roman" w:cs="Times New Roman"/>
                <w:noProof/>
                <w:sz w:val="26"/>
                <w:szCs w:val="26"/>
                <w:lang w:val="vi-VN"/>
              </w:rPr>
            </w:pPr>
            <w:r w:rsidRPr="00871D17">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01588483" w14:textId="77777777" w:rsidR="008D6C1E" w:rsidRPr="00871D17" w:rsidRDefault="008D6C1E" w:rsidP="008D6C1E">
            <w:pPr>
              <w:pStyle w:val="oancuaDanhsach"/>
              <w:spacing w:before="80"/>
              <w:ind w:left="291"/>
              <w:jc w:val="both"/>
              <w:rPr>
                <w:rFonts w:ascii="Times New Roman" w:hAnsi="Times New Roman" w:cs="Times New Roman"/>
                <w:noProof/>
                <w:sz w:val="26"/>
                <w:szCs w:val="26"/>
                <w:lang w:val="vi-VN"/>
              </w:rPr>
            </w:pPr>
          </w:p>
        </w:tc>
      </w:tr>
      <w:tr w:rsidR="008D6C1E" w:rsidRPr="00871D17" w14:paraId="2103D307" w14:textId="77777777" w:rsidTr="008D6C1E">
        <w:tc>
          <w:tcPr>
            <w:tcW w:w="2830" w:type="dxa"/>
            <w:tcBorders>
              <w:top w:val="single" w:sz="4" w:space="0" w:color="auto"/>
              <w:left w:val="single" w:sz="4" w:space="0" w:color="auto"/>
              <w:bottom w:val="single" w:sz="4" w:space="0" w:color="auto"/>
              <w:right w:val="single" w:sz="4" w:space="0" w:color="auto"/>
            </w:tcBorders>
            <w:hideMark/>
          </w:tcPr>
          <w:p w14:paraId="26B33F1A" w14:textId="77777777" w:rsidR="008D6C1E" w:rsidRPr="00871D17" w:rsidRDefault="008D6C1E" w:rsidP="008D6C1E">
            <w:pPr>
              <w:rPr>
                <w:rFonts w:ascii="Times New Roman" w:hAnsi="Times New Roman" w:cs="Times New Roman"/>
                <w:noProof/>
                <w:sz w:val="26"/>
                <w:szCs w:val="26"/>
                <w:lang w:val="vi-VN"/>
              </w:rPr>
            </w:pPr>
            <w:r w:rsidRPr="00871D17">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45888284" w14:textId="77777777" w:rsidR="008D6C1E" w:rsidRPr="00FA15A8" w:rsidRDefault="008D6C1E" w:rsidP="008D6C1E">
            <w:pPr>
              <w:rPr>
                <w:rFonts w:ascii="Times New Roman" w:hAnsi="Times New Roman" w:cs="Times New Roman"/>
                <w:noProof/>
                <w:sz w:val="26"/>
                <w:szCs w:val="26"/>
              </w:rPr>
            </w:pPr>
          </w:p>
        </w:tc>
      </w:tr>
      <w:tr w:rsidR="008D6C1E" w:rsidRPr="00871D17" w14:paraId="296776D8" w14:textId="77777777" w:rsidTr="008D6C1E">
        <w:tc>
          <w:tcPr>
            <w:tcW w:w="2830" w:type="dxa"/>
            <w:tcBorders>
              <w:top w:val="single" w:sz="4" w:space="0" w:color="auto"/>
              <w:left w:val="single" w:sz="4" w:space="0" w:color="auto"/>
              <w:bottom w:val="single" w:sz="4" w:space="0" w:color="auto"/>
              <w:right w:val="single" w:sz="4" w:space="0" w:color="auto"/>
            </w:tcBorders>
            <w:hideMark/>
          </w:tcPr>
          <w:p w14:paraId="2AC37B8D" w14:textId="77777777" w:rsidR="008D6C1E" w:rsidRPr="00871D17" w:rsidRDefault="008D6C1E" w:rsidP="008D6C1E">
            <w:pPr>
              <w:rPr>
                <w:rFonts w:ascii="Times New Roman" w:hAnsi="Times New Roman" w:cs="Times New Roman"/>
                <w:noProof/>
                <w:sz w:val="26"/>
                <w:szCs w:val="26"/>
                <w:lang w:val="vi-VN"/>
              </w:rPr>
            </w:pPr>
            <w:r w:rsidRPr="00871D17">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2867990E" w14:textId="77777777" w:rsidR="008D6C1E" w:rsidRPr="00FA15A8" w:rsidRDefault="008D6C1E" w:rsidP="008D6C1E">
            <w:pPr>
              <w:rPr>
                <w:rFonts w:ascii="Times New Roman" w:hAnsi="Times New Roman" w:cs="Times New Roman"/>
                <w:noProof/>
                <w:sz w:val="26"/>
                <w:szCs w:val="26"/>
              </w:rPr>
            </w:pPr>
            <w:r w:rsidRPr="00871D17">
              <w:rPr>
                <w:rFonts w:ascii="Times New Roman" w:hAnsi="Times New Roman" w:cs="Times New Roman"/>
                <w:noProof/>
                <w:sz w:val="26"/>
                <w:szCs w:val="26"/>
                <w:lang w:val="vi-VN"/>
              </w:rPr>
              <w:t xml:space="preserve">Người dùng đã đăng </w:t>
            </w:r>
            <w:r>
              <w:rPr>
                <w:rFonts w:ascii="Times New Roman" w:hAnsi="Times New Roman" w:cs="Times New Roman"/>
                <w:noProof/>
                <w:sz w:val="26"/>
                <w:szCs w:val="26"/>
              </w:rPr>
              <w:t>nhập vào hệ thống với vai trò là dược sĩ, có dữ liệu về bệnh nhân</w:t>
            </w:r>
          </w:p>
        </w:tc>
      </w:tr>
      <w:tr w:rsidR="008D6C1E" w:rsidRPr="00871D17" w14:paraId="3BC39D00" w14:textId="77777777" w:rsidTr="008D6C1E">
        <w:tc>
          <w:tcPr>
            <w:tcW w:w="2830" w:type="dxa"/>
            <w:tcBorders>
              <w:top w:val="single" w:sz="4" w:space="0" w:color="auto"/>
              <w:left w:val="single" w:sz="4" w:space="0" w:color="auto"/>
              <w:bottom w:val="single" w:sz="4" w:space="0" w:color="auto"/>
              <w:right w:val="single" w:sz="4" w:space="0" w:color="auto"/>
            </w:tcBorders>
          </w:tcPr>
          <w:p w14:paraId="0146FE43" w14:textId="77777777" w:rsidR="008D6C1E" w:rsidRPr="00871D17" w:rsidRDefault="008D6C1E" w:rsidP="008D6C1E">
            <w:pPr>
              <w:rPr>
                <w:rFonts w:ascii="Times New Roman" w:hAnsi="Times New Roman" w:cs="Times New Roman"/>
                <w:noProof/>
                <w:sz w:val="26"/>
                <w:szCs w:val="26"/>
                <w:lang w:val="vi-VN"/>
              </w:rPr>
            </w:pPr>
            <w:r w:rsidRPr="00871D17">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1B94EFE3" w14:textId="77777777" w:rsidR="008D6C1E" w:rsidRPr="00871D17" w:rsidRDefault="008D6C1E" w:rsidP="008D6C1E">
            <w:pPr>
              <w:rPr>
                <w:rFonts w:ascii="Times New Roman" w:hAnsi="Times New Roman" w:cs="Times New Roman"/>
                <w:noProof/>
                <w:sz w:val="26"/>
                <w:szCs w:val="26"/>
                <w:lang w:val="vi-VN"/>
              </w:rPr>
            </w:pPr>
            <w:r w:rsidRPr="00871D17">
              <w:rPr>
                <w:rFonts w:ascii="Times New Roman" w:hAnsi="Times New Roman" w:cs="Times New Roman"/>
                <w:noProof/>
                <w:sz w:val="26"/>
                <w:szCs w:val="26"/>
                <w:lang w:val="vi-VN"/>
              </w:rPr>
              <w:t xml:space="preserve">Người dùng </w:t>
            </w:r>
            <w:r>
              <w:rPr>
                <w:rFonts w:ascii="Times New Roman" w:hAnsi="Times New Roman" w:cs="Times New Roman"/>
                <w:noProof/>
                <w:sz w:val="26"/>
                <w:szCs w:val="26"/>
              </w:rPr>
              <w:t>lưu</w:t>
            </w:r>
            <w:r w:rsidRPr="00871D17">
              <w:rPr>
                <w:rFonts w:ascii="Times New Roman" w:hAnsi="Times New Roman" w:cs="Times New Roman"/>
                <w:noProof/>
                <w:sz w:val="26"/>
                <w:szCs w:val="26"/>
                <w:lang w:val="vi-VN"/>
              </w:rPr>
              <w:t xml:space="preserve"> thành công.</w:t>
            </w:r>
          </w:p>
        </w:tc>
      </w:tr>
    </w:tbl>
    <w:p w14:paraId="3EA8BF5A" w14:textId="2C5C93A1" w:rsidR="008D6C1E" w:rsidRDefault="008D6C1E" w:rsidP="00B1475D">
      <w:pPr>
        <w:rPr>
          <w:rFonts w:ascii="Times New Roman" w:hAnsi="Times New Roman" w:cs="Times New Roman"/>
          <w:b/>
          <w:noProof/>
          <w:sz w:val="26"/>
          <w:szCs w:val="26"/>
        </w:rPr>
      </w:pPr>
    </w:p>
    <w:p w14:paraId="76985629" w14:textId="00255761" w:rsidR="008D6C1E" w:rsidRDefault="008D6C1E" w:rsidP="00B1475D">
      <w:pPr>
        <w:rPr>
          <w:rFonts w:ascii="Times New Roman" w:hAnsi="Times New Roman" w:cs="Times New Roman"/>
          <w:b/>
          <w:noProof/>
          <w:sz w:val="26"/>
          <w:szCs w:val="26"/>
        </w:rPr>
      </w:pPr>
      <w:r>
        <w:rPr>
          <w:rFonts w:ascii="Times New Roman" w:hAnsi="Times New Roman" w:cs="Times New Roman"/>
          <w:b/>
          <w:noProof/>
          <w:sz w:val="26"/>
          <w:szCs w:val="26"/>
        </w:rPr>
        <w:t>17 - Q</w:t>
      </w:r>
      <w:r w:rsidRPr="008D6C1E">
        <w:rPr>
          <w:rFonts w:ascii="Times New Roman" w:hAnsi="Times New Roman" w:cs="Times New Roman"/>
          <w:b/>
          <w:noProof/>
          <w:sz w:val="26"/>
          <w:szCs w:val="26"/>
        </w:rPr>
        <w:t>uản lý nhà cung cấp</w:t>
      </w:r>
    </w:p>
    <w:p w14:paraId="464B8C1B" w14:textId="09217941" w:rsidR="008D6C1E" w:rsidRDefault="008D6C1E" w:rsidP="008D6C1E">
      <w:pPr>
        <w:rPr>
          <w:rFonts w:ascii="Times New Roman" w:hAnsi="Times New Roman" w:cs="Times New Roman"/>
          <w:b/>
          <w:noProof/>
          <w:sz w:val="26"/>
          <w:szCs w:val="26"/>
        </w:rPr>
      </w:pPr>
      <w:r>
        <w:rPr>
          <w:rFonts w:ascii="Times New Roman" w:hAnsi="Times New Roman" w:cs="Times New Roman"/>
          <w:b/>
          <w:noProof/>
          <w:sz w:val="26"/>
          <w:szCs w:val="26"/>
        </w:rPr>
        <w:t xml:space="preserve">+ thêm </w:t>
      </w:r>
      <w:r w:rsidRPr="008D6C1E">
        <w:rPr>
          <w:rFonts w:ascii="Times New Roman" w:hAnsi="Times New Roman" w:cs="Times New Roman"/>
          <w:b/>
          <w:noProof/>
          <w:sz w:val="26"/>
          <w:szCs w:val="26"/>
        </w:rPr>
        <w:t>nhà cung cấp</w:t>
      </w:r>
    </w:p>
    <w:tbl>
      <w:tblPr>
        <w:tblStyle w:val="LiBang"/>
        <w:tblW w:w="0" w:type="auto"/>
        <w:tblLook w:val="04A0" w:firstRow="1" w:lastRow="0" w:firstColumn="1" w:lastColumn="0" w:noHBand="0" w:noVBand="1"/>
      </w:tblPr>
      <w:tblGrid>
        <w:gridCol w:w="2830"/>
        <w:gridCol w:w="6186"/>
      </w:tblGrid>
      <w:tr w:rsidR="008D6C1E" w:rsidRPr="007B14E4" w14:paraId="4A425150" w14:textId="77777777" w:rsidTr="008D6C1E">
        <w:tc>
          <w:tcPr>
            <w:tcW w:w="2830" w:type="dxa"/>
            <w:tcBorders>
              <w:top w:val="single" w:sz="4" w:space="0" w:color="auto"/>
              <w:left w:val="single" w:sz="4" w:space="0" w:color="auto"/>
              <w:bottom w:val="single" w:sz="4" w:space="0" w:color="auto"/>
              <w:right w:val="single" w:sz="4" w:space="0" w:color="auto"/>
            </w:tcBorders>
            <w:hideMark/>
          </w:tcPr>
          <w:p w14:paraId="5B4AB32F" w14:textId="77777777" w:rsidR="008D6C1E" w:rsidRPr="00D03FC3" w:rsidRDefault="008D6C1E" w:rsidP="008D6C1E">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5BC907EF" w14:textId="16E39A8E" w:rsidR="008D6C1E" w:rsidRPr="00CC14C2" w:rsidRDefault="008D6C1E" w:rsidP="008D6C1E">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Use case bắt đầu khi người dùng chọn thực hiện thêm </w:t>
            </w:r>
            <w:r>
              <w:rPr>
                <w:rFonts w:ascii="Times New Roman" w:hAnsi="Times New Roman" w:cs="Times New Roman"/>
                <w:noProof/>
                <w:sz w:val="26"/>
                <w:szCs w:val="26"/>
              </w:rPr>
              <w:t>nhà cung cấp</w:t>
            </w:r>
            <w:r w:rsidRPr="00D03FC3">
              <w:rPr>
                <w:rFonts w:ascii="Times New Roman" w:hAnsi="Times New Roman" w:cs="Times New Roman"/>
                <w:noProof/>
                <w:sz w:val="26"/>
                <w:szCs w:val="26"/>
                <w:lang w:val="vi-VN"/>
              </w:rPr>
              <w:t xml:space="preserve">. Hệ thống sẽ xử lý yêu cầu thêm </w:t>
            </w:r>
            <w:r>
              <w:rPr>
                <w:rFonts w:ascii="Times New Roman" w:hAnsi="Times New Roman" w:cs="Times New Roman"/>
                <w:noProof/>
                <w:sz w:val="26"/>
                <w:szCs w:val="26"/>
              </w:rPr>
              <w:t>nhà cung cấp.</w:t>
            </w:r>
          </w:p>
        </w:tc>
      </w:tr>
      <w:tr w:rsidR="008D6C1E" w:rsidRPr="007B14E4" w14:paraId="00BDBF11" w14:textId="77777777" w:rsidTr="008D6C1E">
        <w:tc>
          <w:tcPr>
            <w:tcW w:w="2830" w:type="dxa"/>
            <w:tcBorders>
              <w:top w:val="single" w:sz="4" w:space="0" w:color="auto"/>
              <w:left w:val="single" w:sz="4" w:space="0" w:color="auto"/>
              <w:bottom w:val="single" w:sz="4" w:space="0" w:color="auto"/>
              <w:right w:val="single" w:sz="4" w:space="0" w:color="auto"/>
            </w:tcBorders>
            <w:hideMark/>
          </w:tcPr>
          <w:p w14:paraId="6D363CB5" w14:textId="77777777" w:rsidR="008D6C1E" w:rsidRPr="00D03FC3" w:rsidRDefault="008D6C1E" w:rsidP="008D6C1E">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7782B2E3" w14:textId="680DD840" w:rsidR="008D6C1E" w:rsidRPr="00D03FC3" w:rsidRDefault="008D6C1E" w:rsidP="008D6C1E">
            <w:pPr>
              <w:rPr>
                <w:rFonts w:ascii="Times New Roman" w:hAnsi="Times New Roman" w:cs="Times New Roman"/>
                <w:noProof/>
                <w:sz w:val="26"/>
                <w:szCs w:val="26"/>
              </w:rPr>
            </w:pPr>
            <w:r>
              <w:rPr>
                <w:rFonts w:ascii="Times New Roman" w:hAnsi="Times New Roman" w:cs="Times New Roman"/>
                <w:noProof/>
                <w:sz w:val="26"/>
                <w:szCs w:val="26"/>
              </w:rPr>
              <w:t>1. Người dùng nhấn vào nút thêm</w:t>
            </w:r>
          </w:p>
          <w:p w14:paraId="6C15B363" w14:textId="159E6121" w:rsidR="008D6C1E" w:rsidRPr="008D6C1E" w:rsidRDefault="008D6C1E" w:rsidP="008D6C1E">
            <w:pPr>
              <w:rPr>
                <w:rFonts w:ascii="Times New Roman" w:hAnsi="Times New Roman" w:cs="Times New Roman"/>
                <w:noProof/>
                <w:sz w:val="26"/>
                <w:szCs w:val="26"/>
              </w:rPr>
            </w:pPr>
            <w:r>
              <w:rPr>
                <w:rFonts w:ascii="Times New Roman" w:hAnsi="Times New Roman" w:cs="Times New Roman"/>
                <w:noProof/>
                <w:sz w:val="26"/>
                <w:szCs w:val="26"/>
              </w:rPr>
              <w:t>2</w:t>
            </w:r>
            <w:r w:rsidRPr="00D03FC3">
              <w:rPr>
                <w:rFonts w:ascii="Times New Roman" w:hAnsi="Times New Roman" w:cs="Times New Roman"/>
                <w:noProof/>
                <w:sz w:val="26"/>
                <w:szCs w:val="26"/>
                <w:lang w:val="vi-VN"/>
              </w:rPr>
              <w:t xml:space="preserve">. </w:t>
            </w:r>
            <w:r>
              <w:rPr>
                <w:rFonts w:ascii="Times New Roman" w:hAnsi="Times New Roman" w:cs="Times New Roman"/>
                <w:noProof/>
                <w:sz w:val="26"/>
                <w:szCs w:val="26"/>
              </w:rPr>
              <w:t>Người dùng điền các thông tin cần thiết mà hệ thông yêu cầu nhập.</w:t>
            </w:r>
          </w:p>
          <w:p w14:paraId="178FBFCC" w14:textId="772F0415" w:rsidR="008D6C1E" w:rsidRPr="008D6C1E" w:rsidRDefault="008D6C1E" w:rsidP="008D6C1E">
            <w:pPr>
              <w:rPr>
                <w:rFonts w:ascii="Times New Roman" w:hAnsi="Times New Roman" w:cs="Times New Roman"/>
                <w:noProof/>
                <w:sz w:val="26"/>
                <w:szCs w:val="26"/>
              </w:rPr>
            </w:pPr>
            <w:r>
              <w:rPr>
                <w:rFonts w:ascii="Times New Roman" w:hAnsi="Times New Roman" w:cs="Times New Roman"/>
                <w:noProof/>
                <w:sz w:val="26"/>
                <w:szCs w:val="26"/>
              </w:rPr>
              <w:t>3</w:t>
            </w:r>
            <w:r w:rsidRPr="00D03FC3">
              <w:rPr>
                <w:rFonts w:ascii="Times New Roman" w:hAnsi="Times New Roman" w:cs="Times New Roman"/>
                <w:noProof/>
                <w:sz w:val="26"/>
                <w:szCs w:val="26"/>
                <w:lang w:val="vi-VN"/>
              </w:rPr>
              <w:t xml:space="preserve">. </w:t>
            </w:r>
            <w:r>
              <w:rPr>
                <w:rFonts w:ascii="Times New Roman" w:hAnsi="Times New Roman" w:cs="Times New Roman"/>
                <w:noProof/>
                <w:sz w:val="26"/>
                <w:szCs w:val="26"/>
              </w:rPr>
              <w:t>Người dùng nhấn nút lưu.</w:t>
            </w:r>
          </w:p>
        </w:tc>
      </w:tr>
      <w:tr w:rsidR="008D6C1E" w:rsidRPr="007B14E4" w14:paraId="3DF4E9F8" w14:textId="77777777" w:rsidTr="008D6C1E">
        <w:tc>
          <w:tcPr>
            <w:tcW w:w="2830" w:type="dxa"/>
            <w:tcBorders>
              <w:top w:val="single" w:sz="4" w:space="0" w:color="auto"/>
              <w:left w:val="single" w:sz="4" w:space="0" w:color="auto"/>
              <w:bottom w:val="single" w:sz="4" w:space="0" w:color="auto"/>
              <w:right w:val="single" w:sz="4" w:space="0" w:color="auto"/>
            </w:tcBorders>
            <w:hideMark/>
          </w:tcPr>
          <w:p w14:paraId="0A57AD5F" w14:textId="77777777" w:rsidR="008D6C1E" w:rsidRPr="00D03FC3" w:rsidRDefault="008D6C1E" w:rsidP="008D6C1E">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60A2BFD9" w14:textId="77777777" w:rsidR="008D6C1E" w:rsidRPr="00D03FC3" w:rsidRDefault="008D6C1E" w:rsidP="008D6C1E">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1. Thông tin không hợp lệ</w:t>
            </w:r>
            <w:r>
              <w:rPr>
                <w:rFonts w:ascii="Times New Roman" w:hAnsi="Times New Roman" w:cs="Times New Roman"/>
                <w:noProof/>
                <w:sz w:val="26"/>
                <w:szCs w:val="26"/>
              </w:rPr>
              <w:t xml:space="preserve"> hoặc điền thiếu</w:t>
            </w:r>
            <w:r w:rsidRPr="00D03FC3">
              <w:rPr>
                <w:rFonts w:ascii="Times New Roman" w:hAnsi="Times New Roman" w:cs="Times New Roman"/>
                <w:noProof/>
                <w:sz w:val="26"/>
                <w:szCs w:val="26"/>
                <w:lang w:val="vi-VN"/>
              </w:rPr>
              <w:t>:</w:t>
            </w:r>
          </w:p>
          <w:p w14:paraId="5EA6BEDC" w14:textId="77777777" w:rsidR="008D6C1E" w:rsidRPr="00243942" w:rsidRDefault="008D6C1E" w:rsidP="008D6C1E">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 Hệ thống hiển thị thông báo </w:t>
            </w:r>
            <w:r>
              <w:rPr>
                <w:rFonts w:ascii="Times New Roman" w:hAnsi="Times New Roman" w:cs="Times New Roman"/>
                <w:noProof/>
                <w:sz w:val="26"/>
                <w:szCs w:val="26"/>
              </w:rPr>
              <w:t>tại vị trí không hợp lệ hoặc thiếu</w:t>
            </w:r>
          </w:p>
        </w:tc>
      </w:tr>
      <w:tr w:rsidR="008D6C1E" w:rsidRPr="007B14E4" w14:paraId="6FAEEBAE" w14:textId="77777777" w:rsidTr="008D6C1E">
        <w:tc>
          <w:tcPr>
            <w:tcW w:w="2830" w:type="dxa"/>
            <w:tcBorders>
              <w:top w:val="single" w:sz="4" w:space="0" w:color="auto"/>
              <w:left w:val="single" w:sz="4" w:space="0" w:color="auto"/>
              <w:bottom w:val="single" w:sz="4" w:space="0" w:color="auto"/>
              <w:right w:val="single" w:sz="4" w:space="0" w:color="auto"/>
            </w:tcBorders>
            <w:hideMark/>
          </w:tcPr>
          <w:p w14:paraId="77C0A615" w14:textId="77777777" w:rsidR="008D6C1E" w:rsidRPr="00D03FC3" w:rsidRDefault="008D6C1E" w:rsidP="008D6C1E">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34B06F69" w14:textId="79207B70" w:rsidR="008D6C1E" w:rsidRPr="00243942" w:rsidRDefault="008D6C1E" w:rsidP="008D6C1E">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Người dùng đã đăng nhập vào hệ thống và </w:t>
            </w:r>
            <w:r>
              <w:rPr>
                <w:rFonts w:ascii="Times New Roman" w:hAnsi="Times New Roman" w:cs="Times New Roman"/>
                <w:noProof/>
                <w:sz w:val="26"/>
                <w:szCs w:val="26"/>
              </w:rPr>
              <w:t>đó là thủ kho hoặc là quản trị viên.</w:t>
            </w:r>
          </w:p>
        </w:tc>
      </w:tr>
      <w:tr w:rsidR="008D6C1E" w:rsidRPr="007B14E4" w14:paraId="7911AF8F" w14:textId="77777777" w:rsidTr="008D6C1E">
        <w:tc>
          <w:tcPr>
            <w:tcW w:w="2830" w:type="dxa"/>
            <w:tcBorders>
              <w:top w:val="single" w:sz="4" w:space="0" w:color="auto"/>
              <w:left w:val="single" w:sz="4" w:space="0" w:color="auto"/>
              <w:bottom w:val="single" w:sz="4" w:space="0" w:color="auto"/>
              <w:right w:val="single" w:sz="4" w:space="0" w:color="auto"/>
            </w:tcBorders>
          </w:tcPr>
          <w:p w14:paraId="24945891" w14:textId="77777777" w:rsidR="008D6C1E" w:rsidRPr="00D03FC3" w:rsidRDefault="008D6C1E" w:rsidP="008D6C1E">
            <w:pPr>
              <w:rPr>
                <w:rFonts w:ascii="Times New Roman" w:hAnsi="Times New Roman" w:cs="Times New Roman"/>
                <w:noProof/>
                <w:sz w:val="26"/>
                <w:szCs w:val="26"/>
                <w:lang w:val="vi-VN"/>
              </w:rPr>
            </w:pPr>
            <w:r w:rsidRPr="00D03FC3">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6A166AF2" w14:textId="64D6CCED" w:rsidR="008D6C1E" w:rsidRPr="00B1475D" w:rsidRDefault="008D6C1E" w:rsidP="008D6C1E">
            <w:pPr>
              <w:rPr>
                <w:rFonts w:ascii="Times New Roman" w:hAnsi="Times New Roman" w:cs="Times New Roman"/>
                <w:noProof/>
                <w:sz w:val="26"/>
                <w:szCs w:val="26"/>
              </w:rPr>
            </w:pPr>
            <w:r w:rsidRPr="00D03FC3">
              <w:rPr>
                <w:rFonts w:ascii="Times New Roman" w:hAnsi="Times New Roman" w:cs="Times New Roman"/>
                <w:noProof/>
                <w:sz w:val="26"/>
                <w:szCs w:val="26"/>
                <w:lang w:val="vi-VN"/>
              </w:rPr>
              <w:t xml:space="preserve">Người dùng thêm </w:t>
            </w:r>
            <w:r>
              <w:rPr>
                <w:rFonts w:ascii="Times New Roman" w:hAnsi="Times New Roman" w:cs="Times New Roman"/>
                <w:noProof/>
                <w:sz w:val="26"/>
                <w:szCs w:val="26"/>
              </w:rPr>
              <w:t>nhà cung cấp</w:t>
            </w:r>
            <w:r w:rsidRPr="00D03FC3">
              <w:rPr>
                <w:rFonts w:ascii="Times New Roman" w:hAnsi="Times New Roman" w:cs="Times New Roman"/>
                <w:noProof/>
                <w:sz w:val="26"/>
                <w:szCs w:val="26"/>
                <w:lang w:val="vi-VN"/>
              </w:rPr>
              <w:t xml:space="preserve"> thành công vào </w:t>
            </w:r>
            <w:r>
              <w:rPr>
                <w:rFonts w:ascii="Times New Roman" w:hAnsi="Times New Roman" w:cs="Times New Roman"/>
                <w:noProof/>
                <w:sz w:val="26"/>
                <w:szCs w:val="26"/>
              </w:rPr>
              <w:t>danh sách nhà cung cấp.</w:t>
            </w:r>
          </w:p>
        </w:tc>
      </w:tr>
    </w:tbl>
    <w:p w14:paraId="36890580" w14:textId="77777777" w:rsidR="008D6C1E" w:rsidRDefault="008D6C1E" w:rsidP="008D6C1E">
      <w:pPr>
        <w:rPr>
          <w:rFonts w:ascii="Times New Roman" w:hAnsi="Times New Roman" w:cs="Times New Roman"/>
          <w:b/>
          <w:noProof/>
          <w:sz w:val="26"/>
          <w:szCs w:val="26"/>
        </w:rPr>
      </w:pPr>
    </w:p>
    <w:p w14:paraId="41A4BF6A" w14:textId="706C2895" w:rsidR="008D6C1E" w:rsidRDefault="008D6C1E" w:rsidP="008D6C1E">
      <w:pPr>
        <w:rPr>
          <w:rFonts w:ascii="Times New Roman" w:hAnsi="Times New Roman" w:cs="Times New Roman"/>
          <w:b/>
          <w:noProof/>
          <w:sz w:val="26"/>
          <w:szCs w:val="26"/>
        </w:rPr>
      </w:pPr>
      <w:r>
        <w:rPr>
          <w:rFonts w:ascii="Times New Roman" w:hAnsi="Times New Roman" w:cs="Times New Roman"/>
          <w:b/>
          <w:noProof/>
          <w:sz w:val="26"/>
          <w:szCs w:val="26"/>
        </w:rPr>
        <w:t xml:space="preserve">+ sửa </w:t>
      </w:r>
      <w:r w:rsidRPr="008D6C1E">
        <w:rPr>
          <w:rFonts w:ascii="Times New Roman" w:hAnsi="Times New Roman" w:cs="Times New Roman"/>
          <w:b/>
          <w:noProof/>
          <w:sz w:val="26"/>
          <w:szCs w:val="26"/>
        </w:rPr>
        <w:t>nhà cung cấp</w:t>
      </w:r>
    </w:p>
    <w:tbl>
      <w:tblPr>
        <w:tblStyle w:val="LiBang"/>
        <w:tblW w:w="0" w:type="auto"/>
        <w:tblLook w:val="04A0" w:firstRow="1" w:lastRow="0" w:firstColumn="1" w:lastColumn="0" w:noHBand="0" w:noVBand="1"/>
      </w:tblPr>
      <w:tblGrid>
        <w:gridCol w:w="2830"/>
        <w:gridCol w:w="6186"/>
      </w:tblGrid>
      <w:tr w:rsidR="008D6C1E" w:rsidRPr="00E76218" w14:paraId="29C20C25" w14:textId="77777777" w:rsidTr="008D6C1E">
        <w:tc>
          <w:tcPr>
            <w:tcW w:w="2830" w:type="dxa"/>
            <w:tcBorders>
              <w:top w:val="single" w:sz="4" w:space="0" w:color="auto"/>
              <w:left w:val="single" w:sz="4" w:space="0" w:color="auto"/>
              <w:bottom w:val="single" w:sz="4" w:space="0" w:color="auto"/>
              <w:right w:val="single" w:sz="4" w:space="0" w:color="auto"/>
            </w:tcBorders>
            <w:hideMark/>
          </w:tcPr>
          <w:p w14:paraId="68501D06" w14:textId="77777777" w:rsidR="008D6C1E" w:rsidRPr="00E76218" w:rsidRDefault="008D6C1E" w:rsidP="008D6C1E">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64764F03" w14:textId="77C9BA85" w:rsidR="008D6C1E" w:rsidRPr="00E76218" w:rsidRDefault="008D6C1E" w:rsidP="008D6C1E">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 xml:space="preserve">Use case bắt đầu khi người dùng chọn thực hiện Sửa thông tin </w:t>
            </w:r>
            <w:r>
              <w:rPr>
                <w:rFonts w:ascii="Times New Roman" w:hAnsi="Times New Roman" w:cs="Times New Roman"/>
                <w:noProof/>
                <w:sz w:val="26"/>
                <w:szCs w:val="26"/>
              </w:rPr>
              <w:t>nhà cung cấp</w:t>
            </w:r>
            <w:r w:rsidRPr="00E76218">
              <w:rPr>
                <w:rFonts w:ascii="Times New Roman" w:hAnsi="Times New Roman" w:cs="Times New Roman"/>
                <w:noProof/>
                <w:sz w:val="26"/>
                <w:szCs w:val="26"/>
                <w:lang w:val="vi-VN"/>
              </w:rPr>
              <w:t xml:space="preserve">. Hệ thống sẽ xử lý yêu cầu sửa thông tin </w:t>
            </w:r>
            <w:r>
              <w:rPr>
                <w:rFonts w:ascii="Times New Roman" w:hAnsi="Times New Roman" w:cs="Times New Roman"/>
                <w:noProof/>
                <w:sz w:val="26"/>
                <w:szCs w:val="26"/>
              </w:rPr>
              <w:t>nhà cung cấp được chọn trong danh sách</w:t>
            </w:r>
            <w:r w:rsidRPr="00E76218">
              <w:rPr>
                <w:rFonts w:ascii="Times New Roman" w:hAnsi="Times New Roman" w:cs="Times New Roman"/>
                <w:noProof/>
                <w:sz w:val="26"/>
                <w:szCs w:val="26"/>
                <w:lang w:val="vi-VN"/>
              </w:rPr>
              <w:t>.</w:t>
            </w:r>
          </w:p>
        </w:tc>
      </w:tr>
      <w:tr w:rsidR="008D6C1E" w:rsidRPr="00E76218" w14:paraId="04CFB866" w14:textId="77777777" w:rsidTr="008D6C1E">
        <w:tc>
          <w:tcPr>
            <w:tcW w:w="2830" w:type="dxa"/>
            <w:tcBorders>
              <w:top w:val="single" w:sz="4" w:space="0" w:color="auto"/>
              <w:left w:val="single" w:sz="4" w:space="0" w:color="auto"/>
              <w:bottom w:val="single" w:sz="4" w:space="0" w:color="auto"/>
              <w:right w:val="single" w:sz="4" w:space="0" w:color="auto"/>
            </w:tcBorders>
            <w:hideMark/>
          </w:tcPr>
          <w:p w14:paraId="1458AA0E" w14:textId="77777777" w:rsidR="008D6C1E" w:rsidRPr="00E76218" w:rsidRDefault="008D6C1E" w:rsidP="008D6C1E">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2880A0EC" w14:textId="0FC10664" w:rsidR="008D6C1E" w:rsidRPr="00E76218" w:rsidRDefault="008D6C1E" w:rsidP="008D6C1E">
            <w:pPr>
              <w:rPr>
                <w:rFonts w:ascii="Times New Roman" w:hAnsi="Times New Roman" w:cs="Times New Roman"/>
                <w:noProof/>
                <w:sz w:val="26"/>
                <w:szCs w:val="26"/>
              </w:rPr>
            </w:pPr>
            <w:r w:rsidRPr="00E76218">
              <w:rPr>
                <w:rFonts w:ascii="Times New Roman" w:hAnsi="Times New Roman" w:cs="Times New Roman"/>
                <w:noProof/>
                <w:sz w:val="26"/>
                <w:szCs w:val="26"/>
                <w:lang w:val="vi-VN"/>
              </w:rPr>
              <w:t xml:space="preserve">1. </w:t>
            </w:r>
            <w:r>
              <w:rPr>
                <w:rFonts w:ascii="Times New Roman" w:hAnsi="Times New Roman" w:cs="Times New Roman"/>
                <w:noProof/>
                <w:sz w:val="26"/>
                <w:szCs w:val="26"/>
              </w:rPr>
              <w:t>Trong form quản lý nhà cung cấp, người dùng nhấn chọn nhà cung cấp</w:t>
            </w:r>
            <w:r w:rsidRPr="00D03FC3">
              <w:rPr>
                <w:rFonts w:ascii="Times New Roman" w:hAnsi="Times New Roman" w:cs="Times New Roman"/>
                <w:noProof/>
                <w:sz w:val="26"/>
                <w:szCs w:val="26"/>
                <w:lang w:val="vi-VN"/>
              </w:rPr>
              <w:t xml:space="preserve"> </w:t>
            </w:r>
            <w:r>
              <w:rPr>
                <w:rFonts w:ascii="Times New Roman" w:hAnsi="Times New Roman" w:cs="Times New Roman"/>
                <w:noProof/>
                <w:sz w:val="26"/>
                <w:szCs w:val="26"/>
              </w:rPr>
              <w:t>cần chỉnh sửa, sau đó nhấn chọn nút sửa.</w:t>
            </w:r>
          </w:p>
          <w:p w14:paraId="69AA3C4C" w14:textId="77777777" w:rsidR="008D6C1E" w:rsidRPr="00E76218" w:rsidRDefault="008D6C1E" w:rsidP="008D6C1E">
            <w:pPr>
              <w:rPr>
                <w:rFonts w:ascii="Times New Roman" w:hAnsi="Times New Roman" w:cs="Times New Roman"/>
                <w:noProof/>
                <w:sz w:val="26"/>
                <w:szCs w:val="26"/>
              </w:rPr>
            </w:pPr>
            <w:r w:rsidRPr="00E76218">
              <w:rPr>
                <w:rFonts w:ascii="Times New Roman" w:hAnsi="Times New Roman" w:cs="Times New Roman"/>
                <w:noProof/>
                <w:sz w:val="26"/>
                <w:szCs w:val="26"/>
                <w:lang w:val="vi-VN"/>
              </w:rPr>
              <w:t xml:space="preserve">2. </w:t>
            </w:r>
            <w:r>
              <w:rPr>
                <w:rFonts w:ascii="Times New Roman" w:hAnsi="Times New Roman" w:cs="Times New Roman"/>
                <w:noProof/>
                <w:sz w:val="26"/>
                <w:szCs w:val="26"/>
              </w:rPr>
              <w:t>Người dùng nhập thông tin mà ứng dụng cho phép thay đổi.</w:t>
            </w:r>
          </w:p>
          <w:p w14:paraId="42D82326" w14:textId="77777777" w:rsidR="008D6C1E" w:rsidRPr="00E76218" w:rsidRDefault="008D6C1E" w:rsidP="008D6C1E">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3. Hệ thống kiểm tra thông tin, nếu các thông tin hợp lệ sẽ tiến hành bước tiếp theo.</w:t>
            </w:r>
          </w:p>
          <w:p w14:paraId="78C94616" w14:textId="77777777" w:rsidR="008D6C1E" w:rsidRPr="00E76218" w:rsidRDefault="008D6C1E" w:rsidP="008D6C1E">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4. Hệ thống lưu dữ liệu và thông báo thành công.</w:t>
            </w:r>
          </w:p>
          <w:p w14:paraId="5C92BFAA" w14:textId="77777777" w:rsidR="008D6C1E" w:rsidRPr="00E76218" w:rsidRDefault="008D6C1E" w:rsidP="008D6C1E">
            <w:pPr>
              <w:rPr>
                <w:rFonts w:ascii="Times New Roman" w:hAnsi="Times New Roman" w:cs="Times New Roman"/>
                <w:noProof/>
                <w:sz w:val="26"/>
                <w:szCs w:val="26"/>
                <w:lang w:val="vi-VN"/>
              </w:rPr>
            </w:pPr>
          </w:p>
        </w:tc>
      </w:tr>
      <w:tr w:rsidR="008D6C1E" w:rsidRPr="00E76218" w14:paraId="37142177" w14:textId="77777777" w:rsidTr="008D6C1E">
        <w:tc>
          <w:tcPr>
            <w:tcW w:w="2830" w:type="dxa"/>
            <w:tcBorders>
              <w:top w:val="single" w:sz="4" w:space="0" w:color="auto"/>
              <w:left w:val="single" w:sz="4" w:space="0" w:color="auto"/>
              <w:bottom w:val="single" w:sz="4" w:space="0" w:color="auto"/>
              <w:right w:val="single" w:sz="4" w:space="0" w:color="auto"/>
            </w:tcBorders>
            <w:hideMark/>
          </w:tcPr>
          <w:p w14:paraId="2FE1DA27" w14:textId="77777777" w:rsidR="008D6C1E" w:rsidRPr="00E76218" w:rsidRDefault="008D6C1E" w:rsidP="008D6C1E">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lastRenderedPageBreak/>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067ACD62" w14:textId="77777777" w:rsidR="008D6C1E" w:rsidRPr="00E76218" w:rsidRDefault="008D6C1E" w:rsidP="008D6C1E">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1. Thông tin không hợp lệ:</w:t>
            </w:r>
          </w:p>
          <w:p w14:paraId="3025D975" w14:textId="77777777" w:rsidR="008D6C1E" w:rsidRPr="00E76218" w:rsidRDefault="008D6C1E" w:rsidP="008D6C1E">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 xml:space="preserve"> Hệ thống hiển thị thông báo</w:t>
            </w:r>
            <w:r>
              <w:rPr>
                <w:rFonts w:ascii="Times New Roman" w:hAnsi="Times New Roman" w:cs="Times New Roman"/>
                <w:noProof/>
                <w:sz w:val="26"/>
                <w:szCs w:val="26"/>
              </w:rPr>
              <w:t xml:space="preserve"> </w:t>
            </w:r>
            <w:r w:rsidRPr="00E76218">
              <w:rPr>
                <w:rFonts w:ascii="Times New Roman" w:hAnsi="Times New Roman" w:cs="Times New Roman"/>
                <w:noProof/>
                <w:sz w:val="26"/>
                <w:szCs w:val="26"/>
                <w:lang w:val="vi-VN"/>
              </w:rPr>
              <w:t>ngay tại chỗ bị lỗi và yêu cầu nhập</w:t>
            </w:r>
            <w:r>
              <w:rPr>
                <w:rFonts w:ascii="Times New Roman" w:hAnsi="Times New Roman" w:cs="Times New Roman"/>
                <w:noProof/>
                <w:sz w:val="26"/>
                <w:szCs w:val="26"/>
              </w:rPr>
              <w:t xml:space="preserve"> </w:t>
            </w:r>
            <w:r w:rsidRPr="00E76218">
              <w:rPr>
                <w:rFonts w:ascii="Times New Roman" w:hAnsi="Times New Roman" w:cs="Times New Roman"/>
                <w:noProof/>
                <w:sz w:val="26"/>
                <w:szCs w:val="26"/>
                <w:lang w:val="vi-VN"/>
              </w:rPr>
              <w:t>thông tin.</w:t>
            </w:r>
          </w:p>
        </w:tc>
      </w:tr>
      <w:tr w:rsidR="008D6C1E" w:rsidRPr="00E76218" w14:paraId="2F4B951D" w14:textId="77777777" w:rsidTr="008D6C1E">
        <w:tc>
          <w:tcPr>
            <w:tcW w:w="2830" w:type="dxa"/>
            <w:tcBorders>
              <w:top w:val="single" w:sz="4" w:space="0" w:color="auto"/>
              <w:left w:val="single" w:sz="4" w:space="0" w:color="auto"/>
              <w:bottom w:val="single" w:sz="4" w:space="0" w:color="auto"/>
              <w:right w:val="single" w:sz="4" w:space="0" w:color="auto"/>
            </w:tcBorders>
            <w:hideMark/>
          </w:tcPr>
          <w:p w14:paraId="1A54A268" w14:textId="77777777" w:rsidR="008D6C1E" w:rsidRPr="00E76218" w:rsidRDefault="008D6C1E" w:rsidP="008D6C1E">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3BE730E5" w14:textId="1CFC26B4" w:rsidR="008D6C1E" w:rsidRPr="00E76218" w:rsidRDefault="008D6C1E" w:rsidP="008D6C1E">
            <w:pPr>
              <w:rPr>
                <w:rFonts w:ascii="Times New Roman" w:hAnsi="Times New Roman" w:cs="Times New Roman"/>
                <w:noProof/>
                <w:sz w:val="26"/>
                <w:szCs w:val="26"/>
              </w:rPr>
            </w:pPr>
            <w:r w:rsidRPr="00E76218">
              <w:rPr>
                <w:rFonts w:ascii="Times New Roman" w:hAnsi="Times New Roman" w:cs="Times New Roman"/>
                <w:noProof/>
                <w:sz w:val="26"/>
                <w:szCs w:val="26"/>
                <w:lang w:val="vi-VN"/>
              </w:rPr>
              <w:t xml:space="preserve">Người dùng đã đăng nhập vào hệ thống và </w:t>
            </w:r>
            <w:r>
              <w:rPr>
                <w:rFonts w:ascii="Times New Roman" w:hAnsi="Times New Roman" w:cs="Times New Roman"/>
                <w:noProof/>
                <w:sz w:val="26"/>
                <w:szCs w:val="26"/>
              </w:rPr>
              <w:t>với vai trò là thủ kho hoặc quản trị viên</w:t>
            </w:r>
          </w:p>
        </w:tc>
      </w:tr>
      <w:tr w:rsidR="008D6C1E" w:rsidRPr="00E76218" w14:paraId="76D0C2BC" w14:textId="77777777" w:rsidTr="008D6C1E">
        <w:tc>
          <w:tcPr>
            <w:tcW w:w="2830" w:type="dxa"/>
            <w:tcBorders>
              <w:top w:val="single" w:sz="4" w:space="0" w:color="auto"/>
              <w:left w:val="single" w:sz="4" w:space="0" w:color="auto"/>
              <w:bottom w:val="single" w:sz="4" w:space="0" w:color="auto"/>
              <w:right w:val="single" w:sz="4" w:space="0" w:color="auto"/>
            </w:tcBorders>
          </w:tcPr>
          <w:p w14:paraId="01A43DCD" w14:textId="77777777" w:rsidR="008D6C1E" w:rsidRPr="00E76218" w:rsidRDefault="008D6C1E" w:rsidP="008D6C1E">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14E380CC" w14:textId="1FAEADC1" w:rsidR="008D6C1E" w:rsidRPr="00E76218" w:rsidRDefault="008D6C1E" w:rsidP="008D6C1E">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 xml:space="preserve">Người dùng cập nhật thông tin </w:t>
            </w:r>
            <w:r>
              <w:rPr>
                <w:rFonts w:ascii="Times New Roman" w:hAnsi="Times New Roman" w:cs="Times New Roman"/>
                <w:noProof/>
                <w:sz w:val="26"/>
                <w:szCs w:val="26"/>
              </w:rPr>
              <w:t>nhà cung cấp</w:t>
            </w:r>
            <w:r w:rsidRPr="00E76218">
              <w:rPr>
                <w:rFonts w:ascii="Times New Roman" w:hAnsi="Times New Roman" w:cs="Times New Roman"/>
                <w:noProof/>
                <w:sz w:val="26"/>
                <w:szCs w:val="26"/>
                <w:lang w:val="vi-VN"/>
              </w:rPr>
              <w:t xml:space="preserve"> thành công vào hệ thống.</w:t>
            </w:r>
          </w:p>
        </w:tc>
      </w:tr>
    </w:tbl>
    <w:p w14:paraId="41CBAD95" w14:textId="77777777" w:rsidR="008D6C1E" w:rsidRDefault="008D6C1E" w:rsidP="008D6C1E">
      <w:pPr>
        <w:rPr>
          <w:rFonts w:ascii="Times New Roman" w:hAnsi="Times New Roman" w:cs="Times New Roman"/>
          <w:b/>
          <w:noProof/>
          <w:sz w:val="26"/>
          <w:szCs w:val="26"/>
        </w:rPr>
      </w:pPr>
    </w:p>
    <w:p w14:paraId="3DCEF1FD" w14:textId="2CB21101" w:rsidR="008D6C1E" w:rsidRDefault="008D6C1E" w:rsidP="008D6C1E">
      <w:pPr>
        <w:rPr>
          <w:rFonts w:ascii="Times New Roman" w:hAnsi="Times New Roman" w:cs="Times New Roman"/>
          <w:b/>
          <w:noProof/>
          <w:sz w:val="26"/>
          <w:szCs w:val="26"/>
        </w:rPr>
      </w:pPr>
      <w:r>
        <w:rPr>
          <w:rFonts w:ascii="Times New Roman" w:hAnsi="Times New Roman" w:cs="Times New Roman"/>
          <w:b/>
          <w:noProof/>
          <w:sz w:val="26"/>
          <w:szCs w:val="26"/>
        </w:rPr>
        <w:t xml:space="preserve">+ xóa </w:t>
      </w:r>
      <w:r w:rsidRPr="008D6C1E">
        <w:rPr>
          <w:rFonts w:ascii="Times New Roman" w:hAnsi="Times New Roman" w:cs="Times New Roman"/>
          <w:b/>
          <w:noProof/>
          <w:sz w:val="26"/>
          <w:szCs w:val="26"/>
        </w:rPr>
        <w:t>nhà cung cấp</w:t>
      </w:r>
    </w:p>
    <w:tbl>
      <w:tblPr>
        <w:tblStyle w:val="LiBang"/>
        <w:tblW w:w="0" w:type="auto"/>
        <w:tblLook w:val="04A0" w:firstRow="1" w:lastRow="0" w:firstColumn="1" w:lastColumn="0" w:noHBand="0" w:noVBand="1"/>
      </w:tblPr>
      <w:tblGrid>
        <w:gridCol w:w="2830"/>
        <w:gridCol w:w="6186"/>
      </w:tblGrid>
      <w:tr w:rsidR="008D6C1E" w:rsidRPr="00E76218" w14:paraId="0B9A65AC" w14:textId="77777777" w:rsidTr="008D6C1E">
        <w:tc>
          <w:tcPr>
            <w:tcW w:w="2830" w:type="dxa"/>
            <w:tcBorders>
              <w:top w:val="single" w:sz="4" w:space="0" w:color="auto"/>
              <w:left w:val="single" w:sz="4" w:space="0" w:color="auto"/>
              <w:bottom w:val="single" w:sz="4" w:space="0" w:color="auto"/>
              <w:right w:val="single" w:sz="4" w:space="0" w:color="auto"/>
            </w:tcBorders>
            <w:hideMark/>
          </w:tcPr>
          <w:p w14:paraId="47264DFA" w14:textId="77777777" w:rsidR="008D6C1E" w:rsidRPr="00E76218" w:rsidRDefault="008D6C1E" w:rsidP="008D6C1E">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Tóm tắt</w:t>
            </w:r>
          </w:p>
        </w:tc>
        <w:tc>
          <w:tcPr>
            <w:tcW w:w="6186" w:type="dxa"/>
            <w:tcBorders>
              <w:top w:val="single" w:sz="4" w:space="0" w:color="auto"/>
              <w:left w:val="single" w:sz="4" w:space="0" w:color="auto"/>
              <w:bottom w:val="single" w:sz="4" w:space="0" w:color="auto"/>
              <w:right w:val="single" w:sz="4" w:space="0" w:color="auto"/>
            </w:tcBorders>
            <w:hideMark/>
          </w:tcPr>
          <w:p w14:paraId="238A4C35" w14:textId="11A6C276" w:rsidR="008D6C1E" w:rsidRPr="00E76218" w:rsidRDefault="008D6C1E" w:rsidP="008D6C1E">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 xml:space="preserve">Use case bắt đầu khi người dùng chọn thực hiện Xoá </w:t>
            </w:r>
            <w:r>
              <w:rPr>
                <w:rFonts w:ascii="Times New Roman" w:hAnsi="Times New Roman" w:cs="Times New Roman"/>
                <w:noProof/>
                <w:sz w:val="26"/>
                <w:szCs w:val="26"/>
              </w:rPr>
              <w:t>nhà cung cấp trong danh sách</w:t>
            </w:r>
            <w:r w:rsidRPr="00E76218">
              <w:rPr>
                <w:rFonts w:ascii="Times New Roman" w:hAnsi="Times New Roman" w:cs="Times New Roman"/>
                <w:noProof/>
                <w:sz w:val="26"/>
                <w:szCs w:val="26"/>
                <w:lang w:val="vi-VN"/>
              </w:rPr>
              <w:t xml:space="preserve">. Hệ thống sẽ xử lý yêu cầu xoá </w:t>
            </w:r>
            <w:r>
              <w:rPr>
                <w:rFonts w:ascii="Times New Roman" w:hAnsi="Times New Roman" w:cs="Times New Roman"/>
                <w:noProof/>
                <w:sz w:val="26"/>
                <w:szCs w:val="26"/>
              </w:rPr>
              <w:t>nhà cung cấp</w:t>
            </w:r>
            <w:r w:rsidRPr="00D03FC3">
              <w:rPr>
                <w:rFonts w:ascii="Times New Roman" w:hAnsi="Times New Roman" w:cs="Times New Roman"/>
                <w:noProof/>
                <w:sz w:val="26"/>
                <w:szCs w:val="26"/>
                <w:lang w:val="vi-VN"/>
              </w:rPr>
              <w:t xml:space="preserve"> </w:t>
            </w:r>
            <w:r w:rsidRPr="00E76218">
              <w:rPr>
                <w:rFonts w:ascii="Times New Roman" w:hAnsi="Times New Roman" w:cs="Times New Roman"/>
                <w:noProof/>
                <w:sz w:val="26"/>
                <w:szCs w:val="26"/>
                <w:lang w:val="vi-VN"/>
              </w:rPr>
              <w:t>của người dùng.</w:t>
            </w:r>
          </w:p>
        </w:tc>
      </w:tr>
      <w:tr w:rsidR="008D6C1E" w:rsidRPr="00E76218" w14:paraId="49BC0F00" w14:textId="77777777" w:rsidTr="008D6C1E">
        <w:tc>
          <w:tcPr>
            <w:tcW w:w="2830" w:type="dxa"/>
            <w:tcBorders>
              <w:top w:val="single" w:sz="4" w:space="0" w:color="auto"/>
              <w:left w:val="single" w:sz="4" w:space="0" w:color="auto"/>
              <w:bottom w:val="single" w:sz="4" w:space="0" w:color="auto"/>
              <w:right w:val="single" w:sz="4" w:space="0" w:color="auto"/>
            </w:tcBorders>
            <w:hideMark/>
          </w:tcPr>
          <w:p w14:paraId="3D3B37D9" w14:textId="77777777" w:rsidR="008D6C1E" w:rsidRPr="00E76218" w:rsidRDefault="008D6C1E" w:rsidP="008D6C1E">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Dòng sự kiện chính</w:t>
            </w:r>
          </w:p>
        </w:tc>
        <w:tc>
          <w:tcPr>
            <w:tcW w:w="6186" w:type="dxa"/>
            <w:tcBorders>
              <w:top w:val="single" w:sz="4" w:space="0" w:color="auto"/>
              <w:left w:val="single" w:sz="4" w:space="0" w:color="auto"/>
              <w:bottom w:val="single" w:sz="4" w:space="0" w:color="auto"/>
              <w:right w:val="single" w:sz="4" w:space="0" w:color="auto"/>
            </w:tcBorders>
            <w:hideMark/>
          </w:tcPr>
          <w:p w14:paraId="23DA5ACC" w14:textId="595877B2" w:rsidR="008D6C1E" w:rsidRPr="00E76218" w:rsidRDefault="008D6C1E" w:rsidP="008D6C1E">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 xml:space="preserve">1. </w:t>
            </w:r>
            <w:r>
              <w:rPr>
                <w:rFonts w:ascii="Times New Roman" w:hAnsi="Times New Roman" w:cs="Times New Roman"/>
                <w:noProof/>
                <w:sz w:val="26"/>
                <w:szCs w:val="26"/>
              </w:rPr>
              <w:t xml:space="preserve">Trong form quản lý nhà cung cấp, người dùng nhấn chọn </w:t>
            </w:r>
            <w:r w:rsidR="003D6E17">
              <w:rPr>
                <w:rFonts w:ascii="Times New Roman" w:hAnsi="Times New Roman" w:cs="Times New Roman"/>
                <w:noProof/>
                <w:sz w:val="26"/>
                <w:szCs w:val="26"/>
              </w:rPr>
              <w:t>nhà cung cấp</w:t>
            </w:r>
            <w:r>
              <w:rPr>
                <w:rFonts w:ascii="Times New Roman" w:hAnsi="Times New Roman" w:cs="Times New Roman"/>
                <w:noProof/>
                <w:sz w:val="26"/>
                <w:szCs w:val="26"/>
              </w:rPr>
              <w:t xml:space="preserve"> cần xóa, sau đó nhấn chọn nút xóa.</w:t>
            </w:r>
          </w:p>
          <w:p w14:paraId="0ADA0B38" w14:textId="18AFC102" w:rsidR="008D6C1E" w:rsidRPr="00E76218" w:rsidRDefault="008D6C1E" w:rsidP="008D6C1E">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2. Hệ thống</w:t>
            </w:r>
            <w:r>
              <w:rPr>
                <w:rFonts w:ascii="Times New Roman" w:hAnsi="Times New Roman" w:cs="Times New Roman"/>
                <w:noProof/>
                <w:sz w:val="26"/>
                <w:szCs w:val="26"/>
              </w:rPr>
              <w:t xml:space="preserve"> sẽ thông báo</w:t>
            </w:r>
            <w:r w:rsidRPr="00E76218">
              <w:rPr>
                <w:rFonts w:ascii="Times New Roman" w:hAnsi="Times New Roman" w:cs="Times New Roman"/>
                <w:noProof/>
                <w:sz w:val="26"/>
                <w:szCs w:val="26"/>
                <w:lang w:val="vi-VN"/>
              </w:rPr>
              <w:t xml:space="preserve"> xác nhận muốn xoá </w:t>
            </w:r>
            <w:r>
              <w:rPr>
                <w:rFonts w:ascii="Times New Roman" w:hAnsi="Times New Roman" w:cs="Times New Roman"/>
                <w:noProof/>
                <w:sz w:val="26"/>
                <w:szCs w:val="26"/>
              </w:rPr>
              <w:t xml:space="preserve">danh mục </w:t>
            </w:r>
            <w:r w:rsidR="003D6E17">
              <w:rPr>
                <w:rFonts w:ascii="Times New Roman" w:hAnsi="Times New Roman" w:cs="Times New Roman"/>
                <w:noProof/>
                <w:sz w:val="26"/>
                <w:szCs w:val="26"/>
              </w:rPr>
              <w:t>nhà cung cấp</w:t>
            </w:r>
            <w:r w:rsidR="003D6E17" w:rsidRPr="00D03FC3">
              <w:rPr>
                <w:rFonts w:ascii="Times New Roman" w:hAnsi="Times New Roman" w:cs="Times New Roman"/>
                <w:noProof/>
                <w:sz w:val="26"/>
                <w:szCs w:val="26"/>
                <w:lang w:val="vi-VN"/>
              </w:rPr>
              <w:t xml:space="preserve"> </w:t>
            </w:r>
            <w:r w:rsidRPr="00E76218">
              <w:rPr>
                <w:rFonts w:ascii="Times New Roman" w:hAnsi="Times New Roman" w:cs="Times New Roman"/>
                <w:noProof/>
                <w:sz w:val="26"/>
                <w:szCs w:val="26"/>
                <w:lang w:val="vi-VN"/>
              </w:rPr>
              <w:t>này không, nếu người dùng xác nhận xoá sẽ tiến hành bước tiếp theo.</w:t>
            </w:r>
          </w:p>
          <w:p w14:paraId="69ED2547" w14:textId="77777777" w:rsidR="008D6C1E" w:rsidRPr="00E76218" w:rsidRDefault="008D6C1E" w:rsidP="008D6C1E">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3. Hệ thống lưu dữ liệu và thông báo thành công</w:t>
            </w:r>
          </w:p>
        </w:tc>
      </w:tr>
      <w:tr w:rsidR="008D6C1E" w:rsidRPr="00E76218" w14:paraId="7194CC5B" w14:textId="77777777" w:rsidTr="008D6C1E">
        <w:tc>
          <w:tcPr>
            <w:tcW w:w="2830" w:type="dxa"/>
            <w:tcBorders>
              <w:top w:val="single" w:sz="4" w:space="0" w:color="auto"/>
              <w:left w:val="single" w:sz="4" w:space="0" w:color="auto"/>
              <w:bottom w:val="single" w:sz="4" w:space="0" w:color="auto"/>
              <w:right w:val="single" w:sz="4" w:space="0" w:color="auto"/>
            </w:tcBorders>
            <w:hideMark/>
          </w:tcPr>
          <w:p w14:paraId="4E9856A7" w14:textId="77777777" w:rsidR="008D6C1E" w:rsidRPr="00E76218" w:rsidRDefault="008D6C1E" w:rsidP="008D6C1E">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Dòng sự kiện phụ</w:t>
            </w:r>
          </w:p>
        </w:tc>
        <w:tc>
          <w:tcPr>
            <w:tcW w:w="6186" w:type="dxa"/>
            <w:tcBorders>
              <w:top w:val="single" w:sz="4" w:space="0" w:color="auto"/>
              <w:left w:val="single" w:sz="4" w:space="0" w:color="auto"/>
              <w:bottom w:val="single" w:sz="4" w:space="0" w:color="auto"/>
              <w:right w:val="single" w:sz="4" w:space="0" w:color="auto"/>
            </w:tcBorders>
            <w:hideMark/>
          </w:tcPr>
          <w:p w14:paraId="454134D6" w14:textId="77777777" w:rsidR="008D6C1E" w:rsidRPr="00E76218" w:rsidRDefault="008D6C1E" w:rsidP="008D6C1E">
            <w:pPr>
              <w:rPr>
                <w:rFonts w:ascii="Times New Roman" w:hAnsi="Times New Roman" w:cs="Times New Roman"/>
                <w:noProof/>
                <w:sz w:val="26"/>
                <w:szCs w:val="26"/>
                <w:lang w:val="vi-VN"/>
              </w:rPr>
            </w:pPr>
          </w:p>
        </w:tc>
      </w:tr>
      <w:tr w:rsidR="008D6C1E" w:rsidRPr="00E76218" w14:paraId="564218BC" w14:textId="77777777" w:rsidTr="008D6C1E">
        <w:tc>
          <w:tcPr>
            <w:tcW w:w="2830" w:type="dxa"/>
            <w:tcBorders>
              <w:top w:val="single" w:sz="4" w:space="0" w:color="auto"/>
              <w:left w:val="single" w:sz="4" w:space="0" w:color="auto"/>
              <w:bottom w:val="single" w:sz="4" w:space="0" w:color="auto"/>
              <w:right w:val="single" w:sz="4" w:space="0" w:color="auto"/>
            </w:tcBorders>
            <w:hideMark/>
          </w:tcPr>
          <w:p w14:paraId="7470BE5C" w14:textId="77777777" w:rsidR="008D6C1E" w:rsidRPr="00E76218" w:rsidRDefault="008D6C1E" w:rsidP="008D6C1E">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Tiền điều kiện</w:t>
            </w:r>
          </w:p>
        </w:tc>
        <w:tc>
          <w:tcPr>
            <w:tcW w:w="6186" w:type="dxa"/>
            <w:tcBorders>
              <w:top w:val="single" w:sz="4" w:space="0" w:color="auto"/>
              <w:left w:val="single" w:sz="4" w:space="0" w:color="auto"/>
              <w:bottom w:val="single" w:sz="4" w:space="0" w:color="auto"/>
              <w:right w:val="single" w:sz="4" w:space="0" w:color="auto"/>
            </w:tcBorders>
            <w:hideMark/>
          </w:tcPr>
          <w:p w14:paraId="2443C0A4" w14:textId="0FBB903C" w:rsidR="008D6C1E" w:rsidRPr="00B1475D" w:rsidRDefault="008D6C1E" w:rsidP="008D6C1E">
            <w:pPr>
              <w:rPr>
                <w:rFonts w:ascii="Times New Roman" w:hAnsi="Times New Roman" w:cs="Times New Roman"/>
                <w:noProof/>
                <w:sz w:val="26"/>
                <w:szCs w:val="26"/>
              </w:rPr>
            </w:pPr>
            <w:r w:rsidRPr="00E76218">
              <w:rPr>
                <w:rFonts w:ascii="Times New Roman" w:hAnsi="Times New Roman" w:cs="Times New Roman"/>
                <w:noProof/>
                <w:sz w:val="26"/>
                <w:szCs w:val="26"/>
                <w:lang w:val="vi-VN"/>
              </w:rPr>
              <w:t xml:space="preserve">Người dùng đã đăng nhập vào hệ thống và </w:t>
            </w:r>
            <w:r>
              <w:rPr>
                <w:rFonts w:ascii="Times New Roman" w:hAnsi="Times New Roman" w:cs="Times New Roman"/>
                <w:noProof/>
                <w:sz w:val="26"/>
                <w:szCs w:val="26"/>
              </w:rPr>
              <w:t xml:space="preserve">với vai trò là </w:t>
            </w:r>
            <w:r w:rsidR="003D6E17">
              <w:rPr>
                <w:rFonts w:ascii="Times New Roman" w:hAnsi="Times New Roman" w:cs="Times New Roman"/>
                <w:noProof/>
                <w:sz w:val="26"/>
                <w:szCs w:val="26"/>
              </w:rPr>
              <w:t>thủ kho hoặc bác sĩ</w:t>
            </w:r>
          </w:p>
        </w:tc>
      </w:tr>
      <w:tr w:rsidR="008D6C1E" w:rsidRPr="00E76218" w14:paraId="1DDE3EBB" w14:textId="77777777" w:rsidTr="008D6C1E">
        <w:tc>
          <w:tcPr>
            <w:tcW w:w="2830" w:type="dxa"/>
            <w:tcBorders>
              <w:top w:val="single" w:sz="4" w:space="0" w:color="auto"/>
              <w:left w:val="single" w:sz="4" w:space="0" w:color="auto"/>
              <w:bottom w:val="single" w:sz="4" w:space="0" w:color="auto"/>
              <w:right w:val="single" w:sz="4" w:space="0" w:color="auto"/>
            </w:tcBorders>
          </w:tcPr>
          <w:p w14:paraId="40BBD73D" w14:textId="77777777" w:rsidR="008D6C1E" w:rsidRPr="00E76218" w:rsidRDefault="008D6C1E" w:rsidP="008D6C1E">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Hậu điều kiện</w:t>
            </w:r>
          </w:p>
        </w:tc>
        <w:tc>
          <w:tcPr>
            <w:tcW w:w="6186" w:type="dxa"/>
            <w:tcBorders>
              <w:top w:val="single" w:sz="4" w:space="0" w:color="auto"/>
              <w:left w:val="single" w:sz="4" w:space="0" w:color="auto"/>
              <w:bottom w:val="single" w:sz="4" w:space="0" w:color="auto"/>
              <w:right w:val="single" w:sz="4" w:space="0" w:color="auto"/>
            </w:tcBorders>
          </w:tcPr>
          <w:p w14:paraId="013D0B11" w14:textId="07274253" w:rsidR="008D6C1E" w:rsidRPr="00E76218" w:rsidRDefault="008D6C1E" w:rsidP="008D6C1E">
            <w:pPr>
              <w:rPr>
                <w:rFonts w:ascii="Times New Roman" w:hAnsi="Times New Roman" w:cs="Times New Roman"/>
                <w:noProof/>
                <w:sz w:val="26"/>
                <w:szCs w:val="26"/>
                <w:lang w:val="vi-VN"/>
              </w:rPr>
            </w:pPr>
            <w:r w:rsidRPr="00E76218">
              <w:rPr>
                <w:rFonts w:ascii="Times New Roman" w:hAnsi="Times New Roman" w:cs="Times New Roman"/>
                <w:noProof/>
                <w:sz w:val="26"/>
                <w:szCs w:val="26"/>
                <w:lang w:val="vi-VN"/>
              </w:rPr>
              <w:t xml:space="preserve">Người dùng xoá </w:t>
            </w:r>
            <w:r w:rsidR="003D6E17">
              <w:rPr>
                <w:rFonts w:ascii="Times New Roman" w:hAnsi="Times New Roman" w:cs="Times New Roman"/>
                <w:noProof/>
                <w:sz w:val="26"/>
                <w:szCs w:val="26"/>
              </w:rPr>
              <w:t>nhà cung cấp</w:t>
            </w:r>
            <w:r w:rsidRPr="00E76218">
              <w:rPr>
                <w:rFonts w:ascii="Times New Roman" w:hAnsi="Times New Roman" w:cs="Times New Roman"/>
                <w:noProof/>
                <w:sz w:val="26"/>
                <w:szCs w:val="26"/>
                <w:lang w:val="vi-VN"/>
              </w:rPr>
              <w:t xml:space="preserve"> thành công</w:t>
            </w:r>
            <w:r>
              <w:rPr>
                <w:rFonts w:ascii="Times New Roman" w:hAnsi="Times New Roman" w:cs="Times New Roman"/>
                <w:noProof/>
                <w:sz w:val="26"/>
                <w:szCs w:val="26"/>
              </w:rPr>
              <w:t xml:space="preserve"> và danh sách </w:t>
            </w:r>
            <w:r w:rsidR="003D6E17">
              <w:rPr>
                <w:rFonts w:ascii="Times New Roman" w:hAnsi="Times New Roman" w:cs="Times New Roman"/>
                <w:noProof/>
                <w:sz w:val="26"/>
                <w:szCs w:val="26"/>
              </w:rPr>
              <w:t>nhà cung cấp</w:t>
            </w:r>
            <w:r w:rsidR="003D6E17" w:rsidRPr="00D03FC3">
              <w:rPr>
                <w:rFonts w:ascii="Times New Roman" w:hAnsi="Times New Roman" w:cs="Times New Roman"/>
                <w:noProof/>
                <w:sz w:val="26"/>
                <w:szCs w:val="26"/>
                <w:lang w:val="vi-VN"/>
              </w:rPr>
              <w:t xml:space="preserve"> </w:t>
            </w:r>
            <w:r>
              <w:rPr>
                <w:rFonts w:ascii="Times New Roman" w:hAnsi="Times New Roman" w:cs="Times New Roman"/>
                <w:noProof/>
                <w:sz w:val="26"/>
                <w:szCs w:val="26"/>
              </w:rPr>
              <w:t>được cập nhật</w:t>
            </w:r>
            <w:r w:rsidRPr="00E76218">
              <w:rPr>
                <w:rFonts w:ascii="Times New Roman" w:hAnsi="Times New Roman" w:cs="Times New Roman"/>
                <w:noProof/>
                <w:sz w:val="26"/>
                <w:szCs w:val="26"/>
                <w:lang w:val="vi-VN"/>
              </w:rPr>
              <w:t>.</w:t>
            </w:r>
          </w:p>
        </w:tc>
      </w:tr>
    </w:tbl>
    <w:p w14:paraId="3395D7CA" w14:textId="082819F6" w:rsidR="008D6C1E" w:rsidRDefault="008D6C1E" w:rsidP="00B1475D">
      <w:pPr>
        <w:rPr>
          <w:rFonts w:ascii="Times New Roman" w:hAnsi="Times New Roman" w:cs="Times New Roman"/>
          <w:b/>
          <w:noProof/>
          <w:sz w:val="26"/>
          <w:szCs w:val="26"/>
        </w:rPr>
      </w:pPr>
    </w:p>
    <w:p w14:paraId="0578A180" w14:textId="3E4B83E7" w:rsidR="003D6E17" w:rsidRPr="00B1475D" w:rsidRDefault="003D6E17" w:rsidP="00B1475D">
      <w:pPr>
        <w:rPr>
          <w:rFonts w:ascii="Times New Roman" w:hAnsi="Times New Roman" w:cs="Times New Roman"/>
          <w:b/>
          <w:noProof/>
          <w:sz w:val="26"/>
          <w:szCs w:val="26"/>
        </w:rPr>
      </w:pPr>
      <w:r>
        <w:rPr>
          <w:rFonts w:ascii="Times New Roman" w:hAnsi="Times New Roman" w:cs="Times New Roman"/>
          <w:b/>
          <w:noProof/>
          <w:sz w:val="26"/>
          <w:szCs w:val="26"/>
        </w:rPr>
        <w:t xml:space="preserve">18 - </w:t>
      </w:r>
      <w:r w:rsidRPr="003D6E17">
        <w:rPr>
          <w:rFonts w:ascii="Times New Roman" w:hAnsi="Times New Roman" w:cs="Times New Roman"/>
          <w:b/>
          <w:noProof/>
          <w:sz w:val="26"/>
          <w:szCs w:val="26"/>
        </w:rPr>
        <w:t>quản lý phiếu nhập hàng</w:t>
      </w:r>
      <w:bookmarkStart w:id="63" w:name="_GoBack"/>
      <w:bookmarkEnd w:id="63"/>
    </w:p>
    <w:sectPr w:rsidR="003D6E17" w:rsidRPr="00B14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24FEC"/>
    <w:multiLevelType w:val="hybridMultilevel"/>
    <w:tmpl w:val="0D4A3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F0964"/>
    <w:multiLevelType w:val="hybridMultilevel"/>
    <w:tmpl w:val="ED403DEE"/>
    <w:lvl w:ilvl="0" w:tplc="5C549CBC">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540089"/>
    <w:multiLevelType w:val="hybridMultilevel"/>
    <w:tmpl w:val="E188BF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004391"/>
    <w:multiLevelType w:val="hybridMultilevel"/>
    <w:tmpl w:val="BE3CA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9429E8"/>
    <w:multiLevelType w:val="hybridMultilevel"/>
    <w:tmpl w:val="8A4E7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1534AF"/>
    <w:multiLevelType w:val="hybridMultilevel"/>
    <w:tmpl w:val="53926CA6"/>
    <w:lvl w:ilvl="0" w:tplc="B3541D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877EBC"/>
    <w:multiLevelType w:val="hybridMultilevel"/>
    <w:tmpl w:val="1DEAED1C"/>
    <w:lvl w:ilvl="0" w:tplc="CA049ED0">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7" w15:restartNumberingAfterBreak="0">
    <w:nsid w:val="1EBA0241"/>
    <w:multiLevelType w:val="hybridMultilevel"/>
    <w:tmpl w:val="2B966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7577D4"/>
    <w:multiLevelType w:val="hybridMultilevel"/>
    <w:tmpl w:val="95BE2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65068E"/>
    <w:multiLevelType w:val="hybridMultilevel"/>
    <w:tmpl w:val="1A48C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852C77"/>
    <w:multiLevelType w:val="hybridMultilevel"/>
    <w:tmpl w:val="FF10B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9B373A"/>
    <w:multiLevelType w:val="hybridMultilevel"/>
    <w:tmpl w:val="9A94A972"/>
    <w:lvl w:ilvl="0" w:tplc="C032B7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3500AA9"/>
    <w:multiLevelType w:val="hybridMultilevel"/>
    <w:tmpl w:val="28BAA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760DCA"/>
    <w:multiLevelType w:val="hybridMultilevel"/>
    <w:tmpl w:val="EA6CF3C0"/>
    <w:lvl w:ilvl="0" w:tplc="968023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84F11A4"/>
    <w:multiLevelType w:val="hybridMultilevel"/>
    <w:tmpl w:val="EDAA3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850B49"/>
    <w:multiLevelType w:val="hybridMultilevel"/>
    <w:tmpl w:val="1DBC3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A8561B"/>
    <w:multiLevelType w:val="hybridMultilevel"/>
    <w:tmpl w:val="91D2C62A"/>
    <w:lvl w:ilvl="0" w:tplc="6C1A9C4C">
      <w:start w:val="5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DFB366D"/>
    <w:multiLevelType w:val="hybridMultilevel"/>
    <w:tmpl w:val="07B63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8F68A0"/>
    <w:multiLevelType w:val="hybridMultilevel"/>
    <w:tmpl w:val="7EFA990C"/>
    <w:lvl w:ilvl="0" w:tplc="AF8E483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0253583"/>
    <w:multiLevelType w:val="hybridMultilevel"/>
    <w:tmpl w:val="78C48D16"/>
    <w:lvl w:ilvl="0" w:tplc="3E1281B4">
      <w:start w:val="1"/>
      <w:numFmt w:val="decimal"/>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20" w15:restartNumberingAfterBreak="0">
    <w:nsid w:val="61553E61"/>
    <w:multiLevelType w:val="hybridMultilevel"/>
    <w:tmpl w:val="1C509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296A07"/>
    <w:multiLevelType w:val="hybridMultilevel"/>
    <w:tmpl w:val="9FA05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B32D03"/>
    <w:multiLevelType w:val="hybridMultilevel"/>
    <w:tmpl w:val="CA603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EB5DF4"/>
    <w:multiLevelType w:val="multilevel"/>
    <w:tmpl w:val="71BCD0AA"/>
    <w:lvl w:ilvl="0">
      <w:start w:val="1"/>
      <w:numFmt w:val="none"/>
      <w:pStyle w:val="u1"/>
      <w:suff w:val="space"/>
      <w:lvlText w:val=""/>
      <w:lvlJc w:val="left"/>
      <w:pPr>
        <w:ind w:left="0" w:firstLine="0"/>
      </w:pPr>
      <w:rPr>
        <w:rFonts w:hint="default"/>
      </w:rPr>
    </w:lvl>
    <w:lvl w:ilvl="1">
      <w:start w:val="1"/>
      <w:numFmt w:val="decimal"/>
      <w:pStyle w:val="u2"/>
      <w:suff w:val="space"/>
      <w:lvlText w:val="%2."/>
      <w:lvlJc w:val="left"/>
      <w:pPr>
        <w:ind w:left="0" w:firstLine="0"/>
      </w:pPr>
      <w:rPr>
        <w:rFonts w:hint="default"/>
      </w:rPr>
    </w:lvl>
    <w:lvl w:ilvl="2">
      <w:start w:val="1"/>
      <w:numFmt w:val="decimal"/>
      <w:pStyle w:val="u3"/>
      <w:suff w:val="space"/>
      <w:lvlText w:val="%2.%3."/>
      <w:lvlJc w:val="left"/>
      <w:pPr>
        <w:ind w:left="450" w:firstLine="0"/>
      </w:pPr>
      <w:rPr>
        <w:rFonts w:hint="default"/>
      </w:rPr>
    </w:lvl>
    <w:lvl w:ilvl="3">
      <w:start w:val="1"/>
      <w:numFmt w:val="lowerLetter"/>
      <w:suff w:val="space"/>
      <w:lvlText w:val="%4."/>
      <w:lvlJc w:val="left"/>
      <w:pPr>
        <w:ind w:left="2160" w:firstLine="0"/>
      </w:pPr>
      <w:rPr>
        <w:rFonts w:hint="default"/>
      </w:rPr>
    </w:lvl>
    <w:lvl w:ilvl="4">
      <w:start w:val="1"/>
      <w:numFmt w:val="decimal"/>
      <w:pStyle w:val="u5"/>
      <w:lvlText w:val="(%5)"/>
      <w:lvlJc w:val="left"/>
      <w:pPr>
        <w:ind w:left="2880" w:firstLine="0"/>
      </w:pPr>
      <w:rPr>
        <w:rFonts w:hint="default"/>
      </w:rPr>
    </w:lvl>
    <w:lvl w:ilvl="5">
      <w:start w:val="1"/>
      <w:numFmt w:val="lowerLetter"/>
      <w:pStyle w:val="u6"/>
      <w:lvlText w:val="(%6)"/>
      <w:lvlJc w:val="left"/>
      <w:pPr>
        <w:ind w:left="3600" w:firstLine="0"/>
      </w:pPr>
      <w:rPr>
        <w:rFonts w:hint="default"/>
      </w:rPr>
    </w:lvl>
    <w:lvl w:ilvl="6">
      <w:start w:val="1"/>
      <w:numFmt w:val="lowerRoman"/>
      <w:pStyle w:val="u7"/>
      <w:lvlText w:val="(%7)"/>
      <w:lvlJc w:val="left"/>
      <w:pPr>
        <w:ind w:left="4320" w:firstLine="0"/>
      </w:pPr>
      <w:rPr>
        <w:rFonts w:hint="default"/>
      </w:rPr>
    </w:lvl>
    <w:lvl w:ilvl="7">
      <w:start w:val="1"/>
      <w:numFmt w:val="lowerLetter"/>
      <w:pStyle w:val="u8"/>
      <w:lvlText w:val="(%8)"/>
      <w:lvlJc w:val="left"/>
      <w:pPr>
        <w:ind w:left="5040" w:firstLine="0"/>
      </w:pPr>
      <w:rPr>
        <w:rFonts w:hint="default"/>
      </w:rPr>
    </w:lvl>
    <w:lvl w:ilvl="8">
      <w:start w:val="1"/>
      <w:numFmt w:val="lowerRoman"/>
      <w:pStyle w:val="u9"/>
      <w:lvlText w:val="(%9)"/>
      <w:lvlJc w:val="left"/>
      <w:pPr>
        <w:ind w:left="5760" w:firstLine="0"/>
      </w:pPr>
      <w:rPr>
        <w:rFonts w:hint="default"/>
      </w:rPr>
    </w:lvl>
  </w:abstractNum>
  <w:num w:numId="1">
    <w:abstractNumId w:val="12"/>
  </w:num>
  <w:num w:numId="2">
    <w:abstractNumId w:val="1"/>
  </w:num>
  <w:num w:numId="3">
    <w:abstractNumId w:val="23"/>
  </w:num>
  <w:num w:numId="4">
    <w:abstractNumId w:val="18"/>
  </w:num>
  <w:num w:numId="5">
    <w:abstractNumId w:val="16"/>
  </w:num>
  <w:num w:numId="6">
    <w:abstractNumId w:val="3"/>
  </w:num>
  <w:num w:numId="7">
    <w:abstractNumId w:val="21"/>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7"/>
  </w:num>
  <w:num w:numId="11">
    <w:abstractNumId w:val="11"/>
  </w:num>
  <w:num w:numId="12">
    <w:abstractNumId w:val="22"/>
  </w:num>
  <w:num w:numId="13">
    <w:abstractNumId w:val="0"/>
  </w:num>
  <w:num w:numId="14">
    <w:abstractNumId w:val="4"/>
  </w:num>
  <w:num w:numId="15">
    <w:abstractNumId w:val="17"/>
  </w:num>
  <w:num w:numId="16">
    <w:abstractNumId w:val="5"/>
  </w:num>
  <w:num w:numId="17">
    <w:abstractNumId w:val="14"/>
  </w:num>
  <w:num w:numId="18">
    <w:abstractNumId w:val="8"/>
  </w:num>
  <w:num w:numId="19">
    <w:abstractNumId w:val="19"/>
  </w:num>
  <w:num w:numId="20">
    <w:abstractNumId w:val="15"/>
  </w:num>
  <w:num w:numId="21">
    <w:abstractNumId w:val="2"/>
  </w:num>
  <w:num w:numId="22">
    <w:abstractNumId w:val="20"/>
  </w:num>
  <w:num w:numId="23">
    <w:abstractNumId w:val="6"/>
  </w:num>
  <w:num w:numId="24">
    <w:abstractNumId w:val="13"/>
  </w:num>
  <w:num w:numId="2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GUYỄN ĐỨC KẾ">
    <w15:presenceInfo w15:providerId="None" w15:userId="NGUYỄN ĐỨC KẾ"/>
  </w15:person>
  <w15:person w15:author="Hoan Ng">
    <w15:presenceInfo w15:providerId="None" w15:userId="Hoan 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8ED"/>
    <w:rsid w:val="00027154"/>
    <w:rsid w:val="000B08DF"/>
    <w:rsid w:val="000D18B0"/>
    <w:rsid w:val="00243942"/>
    <w:rsid w:val="002B1CFE"/>
    <w:rsid w:val="003871EA"/>
    <w:rsid w:val="003D6E17"/>
    <w:rsid w:val="00471BFE"/>
    <w:rsid w:val="0047417A"/>
    <w:rsid w:val="006070A8"/>
    <w:rsid w:val="00641FBB"/>
    <w:rsid w:val="006B03C6"/>
    <w:rsid w:val="006E6658"/>
    <w:rsid w:val="00730F68"/>
    <w:rsid w:val="00736FCD"/>
    <w:rsid w:val="007748ED"/>
    <w:rsid w:val="007F70E3"/>
    <w:rsid w:val="0086117C"/>
    <w:rsid w:val="00871D17"/>
    <w:rsid w:val="008D6C1E"/>
    <w:rsid w:val="008F3B38"/>
    <w:rsid w:val="009F4716"/>
    <w:rsid w:val="00B1475D"/>
    <w:rsid w:val="00B229E3"/>
    <w:rsid w:val="00C008E5"/>
    <w:rsid w:val="00C015F1"/>
    <w:rsid w:val="00C4355D"/>
    <w:rsid w:val="00CC14C2"/>
    <w:rsid w:val="00CC2B46"/>
    <w:rsid w:val="00D03FC3"/>
    <w:rsid w:val="00D97B35"/>
    <w:rsid w:val="00DA2AF4"/>
    <w:rsid w:val="00DD27EF"/>
    <w:rsid w:val="00E76218"/>
    <w:rsid w:val="00F319D9"/>
    <w:rsid w:val="00FA15A8"/>
    <w:rsid w:val="00FD5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E02D0"/>
  <w15:chartTrackingRefBased/>
  <w15:docId w15:val="{73FD7ADA-7686-4EAE-BC75-10CB16283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D97B35"/>
  </w:style>
  <w:style w:type="paragraph" w:styleId="u1">
    <w:name w:val="heading 1"/>
    <w:basedOn w:val="Binhthng"/>
    <w:next w:val="Binhthng"/>
    <w:link w:val="u1Char"/>
    <w:uiPriority w:val="9"/>
    <w:qFormat/>
    <w:rsid w:val="00D97B35"/>
    <w:pPr>
      <w:keepNext/>
      <w:keepLines/>
      <w:numPr>
        <w:numId w:val="3"/>
      </w:numPr>
      <w:spacing w:before="240" w:after="0" w:line="240" w:lineRule="auto"/>
      <w:jc w:val="both"/>
      <w:outlineLvl w:val="0"/>
    </w:pPr>
    <w:rPr>
      <w:rFonts w:ascii="Times New Roman" w:eastAsiaTheme="majorEastAsia" w:hAnsi="Times New Roman" w:cstheme="majorBidi"/>
      <w:b/>
      <w:color w:val="2F5496" w:themeColor="accent1" w:themeShade="BF"/>
      <w:sz w:val="40"/>
      <w:szCs w:val="32"/>
    </w:rPr>
  </w:style>
  <w:style w:type="paragraph" w:styleId="u2">
    <w:name w:val="heading 2"/>
    <w:basedOn w:val="Binhthng"/>
    <w:next w:val="Binhthng"/>
    <w:link w:val="u2Char"/>
    <w:uiPriority w:val="9"/>
    <w:unhideWhenUsed/>
    <w:qFormat/>
    <w:rsid w:val="00D97B35"/>
    <w:pPr>
      <w:keepNext/>
      <w:keepLines/>
      <w:numPr>
        <w:ilvl w:val="1"/>
        <w:numId w:val="3"/>
      </w:numPr>
      <w:spacing w:before="40" w:after="80" w:line="240" w:lineRule="auto"/>
      <w:jc w:val="both"/>
      <w:outlineLvl w:val="1"/>
    </w:pPr>
    <w:rPr>
      <w:rFonts w:ascii="Times New Roman" w:eastAsiaTheme="majorEastAsia" w:hAnsi="Times New Roman" w:cstheme="majorBidi"/>
      <w:b/>
      <w:color w:val="4472C4" w:themeColor="accent1"/>
      <w:sz w:val="32"/>
      <w:szCs w:val="26"/>
    </w:rPr>
  </w:style>
  <w:style w:type="paragraph" w:styleId="u3">
    <w:name w:val="heading 3"/>
    <w:basedOn w:val="Binhthng"/>
    <w:next w:val="Binhthng"/>
    <w:link w:val="u3Char"/>
    <w:uiPriority w:val="9"/>
    <w:unhideWhenUsed/>
    <w:qFormat/>
    <w:rsid w:val="00D97B35"/>
    <w:pPr>
      <w:keepNext/>
      <w:keepLines/>
      <w:numPr>
        <w:ilvl w:val="2"/>
        <w:numId w:val="3"/>
      </w:numPr>
      <w:spacing w:before="80" w:after="0" w:line="360" w:lineRule="auto"/>
      <w:ind w:left="288"/>
      <w:jc w:val="both"/>
      <w:outlineLvl w:val="2"/>
    </w:pPr>
    <w:rPr>
      <w:rFonts w:ascii="Times New Roman" w:eastAsiaTheme="majorEastAsia" w:hAnsi="Times New Roman" w:cstheme="majorBidi"/>
      <w:b/>
      <w:color w:val="4472C4" w:themeColor="accent1"/>
      <w:sz w:val="26"/>
      <w:szCs w:val="24"/>
    </w:rPr>
  </w:style>
  <w:style w:type="paragraph" w:styleId="u5">
    <w:name w:val="heading 5"/>
    <w:basedOn w:val="Binhthng"/>
    <w:next w:val="Binhthng"/>
    <w:link w:val="u5Char"/>
    <w:uiPriority w:val="9"/>
    <w:unhideWhenUsed/>
    <w:qFormat/>
    <w:rsid w:val="00D97B35"/>
    <w:pPr>
      <w:keepNext/>
      <w:keepLines/>
      <w:numPr>
        <w:ilvl w:val="4"/>
        <w:numId w:val="3"/>
      </w:numPr>
      <w:spacing w:before="40" w:after="0" w:line="240" w:lineRule="auto"/>
      <w:jc w:val="both"/>
      <w:outlineLvl w:val="4"/>
    </w:pPr>
    <w:rPr>
      <w:rFonts w:asciiTheme="majorHAnsi" w:eastAsiaTheme="majorEastAsia" w:hAnsiTheme="majorHAnsi" w:cstheme="majorBidi"/>
      <w:color w:val="2F5496" w:themeColor="accent1" w:themeShade="BF"/>
      <w:sz w:val="26"/>
    </w:rPr>
  </w:style>
  <w:style w:type="paragraph" w:styleId="u6">
    <w:name w:val="heading 6"/>
    <w:basedOn w:val="Binhthng"/>
    <w:next w:val="Binhthng"/>
    <w:link w:val="u6Char"/>
    <w:uiPriority w:val="9"/>
    <w:semiHidden/>
    <w:unhideWhenUsed/>
    <w:qFormat/>
    <w:rsid w:val="00D97B35"/>
    <w:pPr>
      <w:keepNext/>
      <w:keepLines/>
      <w:numPr>
        <w:ilvl w:val="5"/>
        <w:numId w:val="3"/>
      </w:numPr>
      <w:spacing w:before="40" w:after="0" w:line="240" w:lineRule="auto"/>
      <w:jc w:val="both"/>
      <w:outlineLvl w:val="5"/>
    </w:pPr>
    <w:rPr>
      <w:rFonts w:asciiTheme="majorHAnsi" w:eastAsiaTheme="majorEastAsia" w:hAnsiTheme="majorHAnsi" w:cstheme="majorBidi"/>
      <w:color w:val="1F3763" w:themeColor="accent1" w:themeShade="7F"/>
      <w:sz w:val="26"/>
    </w:rPr>
  </w:style>
  <w:style w:type="paragraph" w:styleId="u7">
    <w:name w:val="heading 7"/>
    <w:basedOn w:val="Binhthng"/>
    <w:next w:val="Binhthng"/>
    <w:link w:val="u7Char"/>
    <w:uiPriority w:val="9"/>
    <w:semiHidden/>
    <w:unhideWhenUsed/>
    <w:qFormat/>
    <w:rsid w:val="00D97B35"/>
    <w:pPr>
      <w:keepNext/>
      <w:keepLines/>
      <w:numPr>
        <w:ilvl w:val="6"/>
        <w:numId w:val="3"/>
      </w:numPr>
      <w:spacing w:before="40" w:after="0" w:line="240" w:lineRule="auto"/>
      <w:jc w:val="both"/>
      <w:outlineLvl w:val="6"/>
    </w:pPr>
    <w:rPr>
      <w:rFonts w:asciiTheme="majorHAnsi" w:eastAsiaTheme="majorEastAsia" w:hAnsiTheme="majorHAnsi" w:cstheme="majorBidi"/>
      <w:i/>
      <w:iCs/>
      <w:color w:val="1F3763" w:themeColor="accent1" w:themeShade="7F"/>
      <w:sz w:val="26"/>
    </w:rPr>
  </w:style>
  <w:style w:type="paragraph" w:styleId="u8">
    <w:name w:val="heading 8"/>
    <w:basedOn w:val="Binhthng"/>
    <w:next w:val="Binhthng"/>
    <w:link w:val="u8Char"/>
    <w:uiPriority w:val="9"/>
    <w:semiHidden/>
    <w:unhideWhenUsed/>
    <w:qFormat/>
    <w:rsid w:val="00D97B35"/>
    <w:pPr>
      <w:keepNext/>
      <w:keepLines/>
      <w:numPr>
        <w:ilvl w:val="7"/>
        <w:numId w:val="3"/>
      </w:numPr>
      <w:spacing w:before="40" w:after="0" w:line="240" w:lineRule="auto"/>
      <w:jc w:val="both"/>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D97B35"/>
    <w:pPr>
      <w:keepNext/>
      <w:keepLines/>
      <w:numPr>
        <w:ilvl w:val="8"/>
        <w:numId w:val="3"/>
      </w:numPr>
      <w:spacing w:before="40" w:after="0" w:line="240"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97B35"/>
    <w:rPr>
      <w:rFonts w:ascii="Times New Roman" w:eastAsiaTheme="majorEastAsia" w:hAnsi="Times New Roman" w:cstheme="majorBidi"/>
      <w:b/>
      <w:color w:val="2F5496" w:themeColor="accent1" w:themeShade="BF"/>
      <w:sz w:val="40"/>
      <w:szCs w:val="32"/>
    </w:rPr>
  </w:style>
  <w:style w:type="character" w:customStyle="1" w:styleId="u2Char">
    <w:name w:val="Đầu đề 2 Char"/>
    <w:basedOn w:val="Phngmcinhcuaoanvn"/>
    <w:link w:val="u2"/>
    <w:uiPriority w:val="9"/>
    <w:rsid w:val="00D97B35"/>
    <w:rPr>
      <w:rFonts w:ascii="Times New Roman" w:eastAsiaTheme="majorEastAsia" w:hAnsi="Times New Roman" w:cstheme="majorBidi"/>
      <w:b/>
      <w:color w:val="4472C4" w:themeColor="accent1"/>
      <w:sz w:val="32"/>
      <w:szCs w:val="26"/>
    </w:rPr>
  </w:style>
  <w:style w:type="character" w:customStyle="1" w:styleId="u3Char">
    <w:name w:val="Đầu đề 3 Char"/>
    <w:basedOn w:val="Phngmcinhcuaoanvn"/>
    <w:link w:val="u3"/>
    <w:uiPriority w:val="9"/>
    <w:rsid w:val="00D97B35"/>
    <w:rPr>
      <w:rFonts w:ascii="Times New Roman" w:eastAsiaTheme="majorEastAsia" w:hAnsi="Times New Roman" w:cstheme="majorBidi"/>
      <w:b/>
      <w:color w:val="4472C4" w:themeColor="accent1"/>
      <w:sz w:val="26"/>
      <w:szCs w:val="24"/>
    </w:rPr>
  </w:style>
  <w:style w:type="character" w:customStyle="1" w:styleId="u5Char">
    <w:name w:val="Đầu đề 5 Char"/>
    <w:basedOn w:val="Phngmcinhcuaoanvn"/>
    <w:link w:val="u5"/>
    <w:uiPriority w:val="9"/>
    <w:rsid w:val="00D97B35"/>
    <w:rPr>
      <w:rFonts w:asciiTheme="majorHAnsi" w:eastAsiaTheme="majorEastAsia" w:hAnsiTheme="majorHAnsi" w:cstheme="majorBidi"/>
      <w:color w:val="2F5496" w:themeColor="accent1" w:themeShade="BF"/>
      <w:sz w:val="26"/>
    </w:rPr>
  </w:style>
  <w:style w:type="character" w:customStyle="1" w:styleId="u6Char">
    <w:name w:val="Đầu đề 6 Char"/>
    <w:basedOn w:val="Phngmcinhcuaoanvn"/>
    <w:link w:val="u6"/>
    <w:uiPriority w:val="9"/>
    <w:semiHidden/>
    <w:rsid w:val="00D97B35"/>
    <w:rPr>
      <w:rFonts w:asciiTheme="majorHAnsi" w:eastAsiaTheme="majorEastAsia" w:hAnsiTheme="majorHAnsi" w:cstheme="majorBidi"/>
      <w:color w:val="1F3763" w:themeColor="accent1" w:themeShade="7F"/>
      <w:sz w:val="26"/>
    </w:rPr>
  </w:style>
  <w:style w:type="character" w:customStyle="1" w:styleId="u7Char">
    <w:name w:val="Đầu đề 7 Char"/>
    <w:basedOn w:val="Phngmcinhcuaoanvn"/>
    <w:link w:val="u7"/>
    <w:uiPriority w:val="9"/>
    <w:semiHidden/>
    <w:rsid w:val="00D97B35"/>
    <w:rPr>
      <w:rFonts w:asciiTheme="majorHAnsi" w:eastAsiaTheme="majorEastAsia" w:hAnsiTheme="majorHAnsi" w:cstheme="majorBidi"/>
      <w:i/>
      <w:iCs/>
      <w:color w:val="1F3763" w:themeColor="accent1" w:themeShade="7F"/>
      <w:sz w:val="26"/>
    </w:rPr>
  </w:style>
  <w:style w:type="character" w:customStyle="1" w:styleId="u8Char">
    <w:name w:val="Đầu đề 8 Char"/>
    <w:basedOn w:val="Phngmcinhcuaoanvn"/>
    <w:link w:val="u8"/>
    <w:uiPriority w:val="9"/>
    <w:semiHidden/>
    <w:rsid w:val="00D97B35"/>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D97B35"/>
    <w:rPr>
      <w:rFonts w:asciiTheme="majorHAnsi" w:eastAsiaTheme="majorEastAsia" w:hAnsiTheme="majorHAnsi" w:cstheme="majorBidi"/>
      <w:i/>
      <w:iCs/>
      <w:color w:val="272727" w:themeColor="text1" w:themeTint="D8"/>
      <w:sz w:val="21"/>
      <w:szCs w:val="21"/>
    </w:rPr>
  </w:style>
  <w:style w:type="paragraph" w:styleId="oancuaDanhsach">
    <w:name w:val="List Paragraph"/>
    <w:basedOn w:val="Binhthng"/>
    <w:uiPriority w:val="34"/>
    <w:qFormat/>
    <w:rsid w:val="00D97B35"/>
    <w:pPr>
      <w:ind w:left="720"/>
      <w:contextualSpacing/>
    </w:pPr>
  </w:style>
  <w:style w:type="table" w:styleId="LiBang">
    <w:name w:val="Table Grid"/>
    <w:basedOn w:val="BangThngthng"/>
    <w:uiPriority w:val="39"/>
    <w:rsid w:val="00D97B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hngDncch">
    <w:name w:val="No Spacing"/>
    <w:uiPriority w:val="1"/>
    <w:qFormat/>
    <w:rsid w:val="00D97B35"/>
    <w:pPr>
      <w:spacing w:after="0" w:line="240" w:lineRule="auto"/>
      <w:jc w:val="both"/>
    </w:pPr>
    <w:rPr>
      <w:rFonts w:ascii="Times New Roman" w:hAnsi="Times New Roman"/>
      <w:sz w:val="26"/>
    </w:rPr>
  </w:style>
  <w:style w:type="paragraph" w:styleId="Bongchuthich">
    <w:name w:val="Balloon Text"/>
    <w:basedOn w:val="Binhthng"/>
    <w:link w:val="BongchuthichChar"/>
    <w:uiPriority w:val="99"/>
    <w:semiHidden/>
    <w:unhideWhenUsed/>
    <w:rsid w:val="00DD27EF"/>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DD27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850</TotalTime>
  <Pages>19</Pages>
  <Words>3795</Words>
  <Characters>21635</Characters>
  <Application>Microsoft Office Word</Application>
  <DocSecurity>0</DocSecurity>
  <Lines>180</Lines>
  <Paragraphs>50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LeHoangVyVy</dc:creator>
  <cp:keywords/>
  <dc:description/>
  <cp:lastModifiedBy>LeHoangVyVy</cp:lastModifiedBy>
  <cp:revision>8</cp:revision>
  <dcterms:created xsi:type="dcterms:W3CDTF">2019-06-04T03:05:00Z</dcterms:created>
  <dcterms:modified xsi:type="dcterms:W3CDTF">2019-06-05T18:04:00Z</dcterms:modified>
</cp:coreProperties>
</file>